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F40A4" w14:textId="2014F526" w:rsidR="00B22D00" w:rsidRDefault="00FB5F97">
      <w:pPr>
        <w:rPr>
          <w:ins w:id="0" w:author="Brian Buma" w:date="2019-11-05T16:45:00Z"/>
          <w:rFonts w:ascii="Times" w:hAnsi="Times"/>
          <w:i/>
          <w:iCs/>
        </w:rPr>
      </w:pPr>
      <w:r w:rsidRPr="00D36EE1">
        <w:rPr>
          <w:rFonts w:ascii="Times" w:hAnsi="Times"/>
          <w:b/>
          <w:bCs/>
        </w:rPr>
        <w:t>Title:</w:t>
      </w:r>
      <w:r w:rsidRPr="00D36EE1">
        <w:rPr>
          <w:rFonts w:ascii="Times" w:hAnsi="Times"/>
        </w:rPr>
        <w:t xml:space="preserve"> </w:t>
      </w:r>
      <w:r w:rsidRPr="00D36EE1">
        <w:rPr>
          <w:rFonts w:ascii="Times" w:hAnsi="Times"/>
          <w:i/>
          <w:iCs/>
        </w:rPr>
        <w:t xml:space="preserve">Landscape </w:t>
      </w:r>
      <w:r w:rsidR="00223C11">
        <w:rPr>
          <w:rFonts w:ascii="Times" w:hAnsi="Times"/>
          <w:i/>
          <w:iCs/>
        </w:rPr>
        <w:t>c</w:t>
      </w:r>
      <w:r w:rsidRPr="00D36EE1">
        <w:rPr>
          <w:rFonts w:ascii="Times" w:hAnsi="Times"/>
          <w:i/>
          <w:iCs/>
        </w:rPr>
        <w:t>ontext mediates the effect of shortening fire intervals</w:t>
      </w:r>
      <w:r w:rsidR="00223C11">
        <w:rPr>
          <w:rFonts w:ascii="Times" w:hAnsi="Times"/>
          <w:i/>
          <w:iCs/>
        </w:rPr>
        <w:t xml:space="preserve"> on successional trajectories</w:t>
      </w:r>
      <w:r w:rsidRPr="00D36EE1">
        <w:rPr>
          <w:rFonts w:ascii="Times" w:hAnsi="Times"/>
          <w:i/>
          <w:iCs/>
        </w:rPr>
        <w:t xml:space="preserve"> in boreal systems</w:t>
      </w:r>
    </w:p>
    <w:p w14:paraId="5F0D7531" w14:textId="7141331F" w:rsidR="00A63AB0" w:rsidRDefault="00A63AB0">
      <w:pPr>
        <w:rPr>
          <w:ins w:id="1" w:author="Brian Buma" w:date="2019-11-05T16:45:00Z"/>
          <w:rFonts w:ascii="Times" w:hAnsi="Times"/>
          <w:i/>
          <w:iCs/>
        </w:rPr>
      </w:pPr>
    </w:p>
    <w:p w14:paraId="6D5332FB" w14:textId="7A5C2DAE" w:rsidR="00A63AB0" w:rsidRPr="00D36EE1" w:rsidRDefault="00A63AB0">
      <w:pPr>
        <w:rPr>
          <w:rFonts w:ascii="Times" w:hAnsi="Times"/>
          <w:i/>
          <w:iCs/>
        </w:rPr>
      </w:pPr>
      <w:ins w:id="2" w:author="Brian Buma" w:date="2019-11-05T16:45:00Z">
        <w:r>
          <w:rPr>
            <w:rFonts w:ascii="Times" w:hAnsi="Times"/>
            <w:i/>
            <w:iCs/>
          </w:rPr>
          <w:t xml:space="preserve">Continued short-interval fires continue to transform boreal forests beyond modeled </w:t>
        </w:r>
      </w:ins>
      <w:ins w:id="3" w:author="Brian Buma" w:date="2019-11-05T16:46:00Z">
        <w:r>
          <w:rPr>
            <w:rFonts w:ascii="Times" w:hAnsi="Times"/>
            <w:i/>
            <w:iCs/>
          </w:rPr>
          <w:t xml:space="preserve">simple </w:t>
        </w:r>
      </w:ins>
      <w:ins w:id="4" w:author="Brian Buma" w:date="2019-11-05T16:45:00Z">
        <w:r>
          <w:rPr>
            <w:rFonts w:ascii="Times" w:hAnsi="Times"/>
            <w:i/>
            <w:iCs/>
          </w:rPr>
          <w:t>conifer to deciduous transitions</w:t>
        </w:r>
      </w:ins>
      <w:bookmarkStart w:id="5" w:name="_GoBack"/>
      <w:bookmarkEnd w:id="5"/>
    </w:p>
    <w:p w14:paraId="09C039CB" w14:textId="77777777" w:rsidR="00FB5F97" w:rsidRPr="00D36EE1" w:rsidRDefault="00FB5F97">
      <w:pPr>
        <w:rPr>
          <w:rFonts w:ascii="Times" w:hAnsi="Times"/>
        </w:rPr>
      </w:pPr>
    </w:p>
    <w:p w14:paraId="2E75D50C" w14:textId="77777777" w:rsidR="00FB5F97" w:rsidRPr="00D36EE1" w:rsidRDefault="00FB5F97">
      <w:pPr>
        <w:rPr>
          <w:rFonts w:ascii="Times" w:hAnsi="Times"/>
          <w:b/>
          <w:bCs/>
        </w:rPr>
      </w:pPr>
      <w:r w:rsidRPr="00D36EE1">
        <w:rPr>
          <w:rFonts w:ascii="Times" w:hAnsi="Times"/>
          <w:b/>
          <w:bCs/>
        </w:rPr>
        <w:t>Abstract:</w:t>
      </w:r>
    </w:p>
    <w:p w14:paraId="79D59C19" w14:textId="717D2968" w:rsidR="00367D66" w:rsidRPr="00EF1D04" w:rsidRDefault="00367D66" w:rsidP="00367D66">
      <w:pPr>
        <w:spacing w:line="276" w:lineRule="auto"/>
        <w:rPr>
          <w:rFonts w:ascii="Times" w:hAnsi="Times"/>
        </w:rPr>
      </w:pPr>
      <w:r w:rsidRPr="00EF1D04">
        <w:rPr>
          <w:rFonts w:ascii="Times" w:hAnsi="Times"/>
        </w:rPr>
        <w:t xml:space="preserve">Warming temperatures </w:t>
      </w:r>
      <w:r>
        <w:rPr>
          <w:rFonts w:ascii="Times" w:hAnsi="Times"/>
        </w:rPr>
        <w:t xml:space="preserve">in the boreal </w:t>
      </w:r>
      <w:r w:rsidRPr="00EF1D04">
        <w:rPr>
          <w:rFonts w:ascii="Times" w:hAnsi="Times"/>
        </w:rPr>
        <w:t xml:space="preserve">have increased </w:t>
      </w:r>
      <w:r w:rsidR="00B34344">
        <w:rPr>
          <w:rFonts w:ascii="Times" w:hAnsi="Times"/>
        </w:rPr>
        <w:t xml:space="preserve">the </w:t>
      </w:r>
      <w:r w:rsidRPr="00EF1D04">
        <w:rPr>
          <w:rFonts w:ascii="Times" w:hAnsi="Times"/>
        </w:rPr>
        <w:t>frequency and severity of wildfires</w:t>
      </w:r>
      <w:r>
        <w:rPr>
          <w:rFonts w:ascii="Times" w:hAnsi="Times"/>
        </w:rPr>
        <w:t xml:space="preserve">, </w:t>
      </w:r>
      <w:r w:rsidR="00B34344">
        <w:rPr>
          <w:rFonts w:ascii="Times" w:hAnsi="Times"/>
        </w:rPr>
        <w:t xml:space="preserve">causing </w:t>
      </w:r>
      <w:r w:rsidRPr="00EF1D04">
        <w:rPr>
          <w:rFonts w:ascii="Times" w:hAnsi="Times"/>
        </w:rPr>
        <w:t>time intervals between fires</w:t>
      </w:r>
      <w:r w:rsidR="00B34344">
        <w:rPr>
          <w:rFonts w:ascii="Times" w:hAnsi="Times"/>
        </w:rPr>
        <w:t xml:space="preserve"> in some areas</w:t>
      </w:r>
      <w:r w:rsidRPr="00EF1D04">
        <w:rPr>
          <w:rFonts w:ascii="Times" w:hAnsi="Times"/>
        </w:rPr>
        <w:t xml:space="preserve"> </w:t>
      </w:r>
      <w:r w:rsidR="00B34344">
        <w:rPr>
          <w:rFonts w:ascii="Times" w:hAnsi="Times"/>
        </w:rPr>
        <w:t>to</w:t>
      </w:r>
      <w:r w:rsidRPr="00EF1D04">
        <w:rPr>
          <w:rFonts w:ascii="Times" w:hAnsi="Times"/>
        </w:rPr>
        <w:t xml:space="preserve"> </w:t>
      </w:r>
      <w:r>
        <w:rPr>
          <w:rFonts w:ascii="Times" w:hAnsi="Times"/>
        </w:rPr>
        <w:t>decrease</w:t>
      </w:r>
      <w:r w:rsidRPr="00EF1D04">
        <w:rPr>
          <w:rFonts w:ascii="Times" w:hAnsi="Times"/>
        </w:rPr>
        <w:t xml:space="preserve"> from 50-100 years to 10-15 years within the last three decades</w:t>
      </w:r>
      <w:r w:rsidR="00B34344">
        <w:rPr>
          <w:rFonts w:ascii="Times" w:hAnsi="Times"/>
        </w:rPr>
        <w:t xml:space="preserve">. </w:t>
      </w:r>
      <w:r w:rsidRPr="00EF1D04">
        <w:rPr>
          <w:rFonts w:ascii="Times" w:hAnsi="Times"/>
        </w:rPr>
        <w:t xml:space="preserve">Shortening fire intervals have been shown to drive changes in successional pathways in boreal forests via seedbank limitation, but </w:t>
      </w:r>
      <w:r w:rsidR="00234A8D">
        <w:rPr>
          <w:rFonts w:ascii="Times" w:hAnsi="Times"/>
        </w:rPr>
        <w:t>the exten</w:t>
      </w:r>
      <w:r w:rsidR="007D4849">
        <w:rPr>
          <w:rFonts w:ascii="Times" w:hAnsi="Times"/>
        </w:rPr>
        <w:t>t</w:t>
      </w:r>
      <w:r w:rsidR="00234A8D">
        <w:rPr>
          <w:rFonts w:ascii="Times" w:hAnsi="Times"/>
        </w:rPr>
        <w:t xml:space="preserve"> of those changes and </w:t>
      </w:r>
      <w:r w:rsidRPr="00EF1D04">
        <w:rPr>
          <w:rFonts w:ascii="Times" w:hAnsi="Times"/>
        </w:rPr>
        <w:t xml:space="preserve">the role of </w:t>
      </w:r>
      <w:r w:rsidR="00AA7A98">
        <w:rPr>
          <w:rFonts w:ascii="Times" w:hAnsi="Times"/>
        </w:rPr>
        <w:t>topographic variability</w:t>
      </w:r>
      <w:r>
        <w:rPr>
          <w:rFonts w:ascii="Times" w:hAnsi="Times"/>
        </w:rPr>
        <w:t xml:space="preserve"> </w:t>
      </w:r>
      <w:r w:rsidRPr="00EF1D04">
        <w:rPr>
          <w:rFonts w:ascii="Times" w:hAnsi="Times"/>
        </w:rPr>
        <w:t xml:space="preserve">in promoting </w:t>
      </w:r>
      <w:r>
        <w:rPr>
          <w:rFonts w:ascii="Times" w:hAnsi="Times"/>
        </w:rPr>
        <w:t>successional divergence</w:t>
      </w:r>
      <w:r w:rsidRPr="00EF1D04">
        <w:rPr>
          <w:rFonts w:ascii="Times" w:hAnsi="Times"/>
        </w:rPr>
        <w:t xml:space="preserve"> remains unclear.</w:t>
      </w:r>
      <w:r>
        <w:rPr>
          <w:rFonts w:ascii="Times" w:hAnsi="Times"/>
        </w:rPr>
        <w:t xml:space="preserve"> While postfire succession in upland boreal black spruce forests is well understood, the effect of varying topography on the impact of multiple short-interval fires remains unclear. </w:t>
      </w:r>
      <w:r w:rsidRPr="00EF1D04">
        <w:rPr>
          <w:rFonts w:ascii="Times" w:hAnsi="Times"/>
        </w:rPr>
        <w:t xml:space="preserve">To investigate how </w:t>
      </w:r>
      <w:r>
        <w:rPr>
          <w:rFonts w:ascii="Times" w:hAnsi="Times"/>
        </w:rPr>
        <w:t>landscape variability</w:t>
      </w:r>
      <w:r w:rsidRPr="00EF1D04">
        <w:rPr>
          <w:rFonts w:ascii="Times" w:hAnsi="Times"/>
        </w:rPr>
        <w:t xml:space="preserve"> alters </w:t>
      </w:r>
      <w:r>
        <w:rPr>
          <w:rFonts w:ascii="Times" w:hAnsi="Times"/>
        </w:rPr>
        <w:t>postfire successional trajectories</w:t>
      </w:r>
      <w:r w:rsidRPr="00EF1D04">
        <w:rPr>
          <w:rFonts w:ascii="Times" w:hAnsi="Times"/>
        </w:rPr>
        <w:t xml:space="preserve"> </w:t>
      </w:r>
      <w:r>
        <w:rPr>
          <w:rFonts w:ascii="Times" w:hAnsi="Times"/>
        </w:rPr>
        <w:t>under</w:t>
      </w:r>
      <w:r w:rsidRPr="00EF1D04">
        <w:rPr>
          <w:rFonts w:ascii="Times" w:hAnsi="Times"/>
        </w:rPr>
        <w:t xml:space="preserve"> shortening fire intervals, we established plots across a </w:t>
      </w:r>
      <w:r>
        <w:rPr>
          <w:rFonts w:ascii="Times" w:hAnsi="Times"/>
        </w:rPr>
        <w:t>mosaic</w:t>
      </w:r>
      <w:r w:rsidRPr="00EF1D04">
        <w:rPr>
          <w:rFonts w:ascii="Times" w:hAnsi="Times"/>
        </w:rPr>
        <w:t xml:space="preserve"> of fire histories (1-3 fires in 70 years) in two Interior Alaska</w:t>
      </w:r>
      <w:r>
        <w:rPr>
          <w:rFonts w:ascii="Times" w:hAnsi="Times"/>
        </w:rPr>
        <w:t xml:space="preserve"> </w:t>
      </w:r>
      <w:r w:rsidR="00AA7A98">
        <w:rPr>
          <w:rFonts w:ascii="Times" w:hAnsi="Times"/>
        </w:rPr>
        <w:t xml:space="preserve">sites </w:t>
      </w:r>
      <w:r>
        <w:rPr>
          <w:rFonts w:ascii="Times" w:hAnsi="Times"/>
        </w:rPr>
        <w:t>with differing hydrology.</w:t>
      </w:r>
      <w:r w:rsidRPr="00EF1D04">
        <w:rPr>
          <w:rFonts w:ascii="Times" w:hAnsi="Times"/>
        </w:rPr>
        <w:t xml:space="preserve"> We </w:t>
      </w:r>
      <w:r>
        <w:rPr>
          <w:rFonts w:ascii="Times" w:hAnsi="Times"/>
        </w:rPr>
        <w:t xml:space="preserve">compared regeneration of conifers, deciduous trees and </w:t>
      </w:r>
      <w:r w:rsidRPr="00EF1D04">
        <w:rPr>
          <w:rFonts w:ascii="Times" w:hAnsi="Times"/>
        </w:rPr>
        <w:t>shrubs</w:t>
      </w:r>
      <w:r>
        <w:rPr>
          <w:rFonts w:ascii="Times" w:hAnsi="Times"/>
        </w:rPr>
        <w:t>,</w:t>
      </w:r>
      <w:r w:rsidRPr="00EF1D04">
        <w:rPr>
          <w:rFonts w:ascii="Times" w:hAnsi="Times"/>
        </w:rPr>
        <w:t xml:space="preserve"> and graminoids</w:t>
      </w:r>
      <w:r>
        <w:rPr>
          <w:rFonts w:ascii="Times" w:hAnsi="Times"/>
        </w:rPr>
        <w:t xml:space="preserve"> across unburned controls and stands experiencing one, two or three fires in 15-year intervals in an upland site (drier) and a lowland site (wetter)</w:t>
      </w:r>
      <w:r w:rsidRPr="00EF1D04">
        <w:rPr>
          <w:rFonts w:ascii="Times" w:hAnsi="Times"/>
        </w:rPr>
        <w:t>. All stands were originally dominated by black spruce (</w:t>
      </w:r>
      <w:proofErr w:type="spellStart"/>
      <w:r w:rsidRPr="00EF1D04">
        <w:rPr>
          <w:rFonts w:ascii="Times" w:hAnsi="Times"/>
          <w:i/>
          <w:iCs/>
        </w:rPr>
        <w:t>Picea</w:t>
      </w:r>
      <w:proofErr w:type="spellEnd"/>
      <w:r w:rsidRPr="00EF1D04">
        <w:rPr>
          <w:rFonts w:ascii="Times" w:hAnsi="Times"/>
          <w:i/>
          <w:iCs/>
        </w:rPr>
        <w:t xml:space="preserve"> </w:t>
      </w:r>
      <w:proofErr w:type="spellStart"/>
      <w:r w:rsidRPr="00EF1D04">
        <w:rPr>
          <w:rFonts w:ascii="Times" w:hAnsi="Times"/>
          <w:i/>
          <w:iCs/>
        </w:rPr>
        <w:t>mariana</w:t>
      </w:r>
      <w:proofErr w:type="spellEnd"/>
      <w:r w:rsidRPr="00EF1D04">
        <w:rPr>
          <w:rFonts w:ascii="Times" w:hAnsi="Times"/>
        </w:rPr>
        <w:t xml:space="preserve">), </w:t>
      </w:r>
      <w:r>
        <w:rPr>
          <w:rFonts w:ascii="Times" w:hAnsi="Times"/>
        </w:rPr>
        <w:t>and at both sites,</w:t>
      </w:r>
      <w:r w:rsidRPr="00EF1D04">
        <w:rPr>
          <w:rFonts w:ascii="Times" w:hAnsi="Times"/>
        </w:rPr>
        <w:t xml:space="preserve"> black spruce </w:t>
      </w:r>
      <w:r>
        <w:rPr>
          <w:rFonts w:ascii="Times" w:hAnsi="Times"/>
        </w:rPr>
        <w:t>regeneration</w:t>
      </w:r>
      <w:r w:rsidRPr="00EF1D04">
        <w:rPr>
          <w:rFonts w:ascii="Times" w:hAnsi="Times"/>
        </w:rPr>
        <w:t xml:space="preserve"> was significantly lower following three fires, compared to unburned stands and stands burned once. </w:t>
      </w:r>
      <w:r>
        <w:rPr>
          <w:rFonts w:ascii="Times" w:hAnsi="Times"/>
        </w:rPr>
        <w:t>In the wetter lowland site, less organic soil was consumed by fire and presence of black spruce persisted until two fires, indicating local topography may initially drive successional divergence via differences in substrate consumption.</w:t>
      </w:r>
      <w:r w:rsidRPr="00EF1D04">
        <w:rPr>
          <w:rFonts w:ascii="Times" w:hAnsi="Times"/>
        </w:rPr>
        <w:t xml:space="preserve"> </w:t>
      </w:r>
      <w:r>
        <w:rPr>
          <w:rFonts w:ascii="Times" w:hAnsi="Times"/>
        </w:rPr>
        <w:t>Deciduous regeneration differed between two sites after three fires, with paper birch (</w:t>
      </w:r>
      <w:r w:rsidRPr="008D3097">
        <w:rPr>
          <w:rFonts w:ascii="Times" w:hAnsi="Times"/>
          <w:i/>
          <w:iCs/>
        </w:rPr>
        <w:t xml:space="preserve">Betula </w:t>
      </w:r>
      <w:proofErr w:type="spellStart"/>
      <w:r w:rsidRPr="008D3097">
        <w:rPr>
          <w:rFonts w:ascii="Times" w:hAnsi="Times"/>
          <w:i/>
          <w:iCs/>
        </w:rPr>
        <w:t>neoalaskana</w:t>
      </w:r>
      <w:proofErr w:type="spellEnd"/>
      <w:r>
        <w:rPr>
          <w:rFonts w:ascii="Times" w:hAnsi="Times"/>
        </w:rPr>
        <w:t>) dominating in upland sites and willow (</w:t>
      </w:r>
      <w:r w:rsidRPr="008D3097">
        <w:rPr>
          <w:rFonts w:ascii="Times" w:hAnsi="Times"/>
          <w:i/>
          <w:iCs/>
        </w:rPr>
        <w:t>Salix spp.)</w:t>
      </w:r>
      <w:r>
        <w:rPr>
          <w:rFonts w:ascii="Times" w:hAnsi="Times"/>
        </w:rPr>
        <w:t xml:space="preserve"> and aspen (</w:t>
      </w:r>
      <w:proofErr w:type="spellStart"/>
      <w:r w:rsidRPr="008D3097">
        <w:rPr>
          <w:rFonts w:ascii="Times" w:hAnsi="Times"/>
          <w:i/>
          <w:iCs/>
        </w:rPr>
        <w:t>Populus</w:t>
      </w:r>
      <w:proofErr w:type="spellEnd"/>
      <w:r w:rsidRPr="008D3097">
        <w:rPr>
          <w:rFonts w:ascii="Times" w:hAnsi="Times"/>
          <w:i/>
          <w:iCs/>
        </w:rPr>
        <w:t xml:space="preserve"> </w:t>
      </w:r>
      <w:proofErr w:type="spellStart"/>
      <w:r w:rsidRPr="008D3097">
        <w:rPr>
          <w:rFonts w:ascii="Times" w:hAnsi="Times"/>
          <w:i/>
          <w:iCs/>
        </w:rPr>
        <w:t>tremuloides</w:t>
      </w:r>
      <w:proofErr w:type="spellEnd"/>
      <w:r>
        <w:rPr>
          <w:rFonts w:ascii="Times" w:hAnsi="Times"/>
        </w:rPr>
        <w:t xml:space="preserve">) in lowlands. </w:t>
      </w:r>
      <w:r w:rsidRPr="00EF1D04">
        <w:rPr>
          <w:rFonts w:ascii="Times" w:hAnsi="Times"/>
        </w:rPr>
        <w:t xml:space="preserve">Results of this study offer strong empirical evidence </w:t>
      </w:r>
      <w:r>
        <w:rPr>
          <w:rFonts w:ascii="Times" w:hAnsi="Times"/>
        </w:rPr>
        <w:t>of the divergence of boreal successional trajectories from previous historic norms and indicate the importance of examining the role of spatial heterogeneity on the impact of multiple disturbances.</w:t>
      </w:r>
    </w:p>
    <w:p w14:paraId="7E93CF6C" w14:textId="77777777" w:rsidR="00FB5F97" w:rsidRPr="00D36EE1" w:rsidRDefault="00FB5F97">
      <w:pPr>
        <w:rPr>
          <w:rFonts w:ascii="Times" w:hAnsi="Times"/>
        </w:rPr>
      </w:pPr>
    </w:p>
    <w:p w14:paraId="07895AF3" w14:textId="56E60697" w:rsidR="00FB5F97" w:rsidRPr="00D36EE1" w:rsidRDefault="001F33FB">
      <w:pPr>
        <w:rPr>
          <w:rFonts w:ascii="Times" w:hAnsi="Times"/>
          <w:b/>
          <w:bCs/>
        </w:rPr>
      </w:pPr>
      <w:r>
        <w:rPr>
          <w:rFonts w:ascii="Times" w:hAnsi="Times"/>
          <w:b/>
          <w:bCs/>
        </w:rPr>
        <w:t xml:space="preserve">I. </w:t>
      </w:r>
      <w:r w:rsidR="00FB5F97" w:rsidRPr="00D36EE1">
        <w:rPr>
          <w:rFonts w:ascii="Times" w:hAnsi="Times"/>
          <w:b/>
          <w:bCs/>
        </w:rPr>
        <w:t>Introduction</w:t>
      </w:r>
    </w:p>
    <w:p w14:paraId="5C2882EC" w14:textId="01BC84DC" w:rsidR="00923E2F" w:rsidRDefault="009A0AC8" w:rsidP="00FF6F52">
      <w:pPr>
        <w:spacing w:line="360" w:lineRule="auto"/>
        <w:ind w:firstLine="720"/>
        <w:rPr>
          <w:rFonts w:ascii="Times" w:hAnsi="Times"/>
        </w:rPr>
      </w:pPr>
      <w:r>
        <w:rPr>
          <w:rFonts w:ascii="Times" w:hAnsi="Times"/>
        </w:rPr>
        <w:t>Warming</w:t>
      </w:r>
      <w:r w:rsidR="0094312D">
        <w:rPr>
          <w:rFonts w:ascii="Times" w:hAnsi="Times"/>
        </w:rPr>
        <w:t xml:space="preserve"> temperatures have been linked with </w:t>
      </w:r>
      <w:r w:rsidR="0044443B">
        <w:rPr>
          <w:rFonts w:ascii="Times" w:hAnsi="Times"/>
        </w:rPr>
        <w:t xml:space="preserve">global </w:t>
      </w:r>
      <w:r w:rsidR="0094312D">
        <w:rPr>
          <w:rFonts w:ascii="Times" w:hAnsi="Times"/>
        </w:rPr>
        <w:t xml:space="preserve">increases in the frequency and intensity of wildfires, sparking concern that </w:t>
      </w:r>
      <w:r w:rsidR="006F0BA7">
        <w:rPr>
          <w:rFonts w:ascii="Times" w:hAnsi="Times"/>
        </w:rPr>
        <w:t>changing fire regimes will lead to rapid ecosystem change if local resilience is exceeded (</w:t>
      </w:r>
      <w:r w:rsidR="004200F6">
        <w:rPr>
          <w:rFonts w:ascii="Times" w:hAnsi="Times"/>
        </w:rPr>
        <w:t>Young et al. 2017</w:t>
      </w:r>
      <w:r w:rsidR="006F0BA7">
        <w:rPr>
          <w:rFonts w:ascii="Times" w:hAnsi="Times"/>
        </w:rPr>
        <w:t>).</w:t>
      </w:r>
      <w:r w:rsidR="0094312D">
        <w:rPr>
          <w:rFonts w:ascii="Times" w:hAnsi="Times"/>
        </w:rPr>
        <w:t xml:space="preserve"> </w:t>
      </w:r>
      <w:r w:rsidR="004F31FF">
        <w:rPr>
          <w:rFonts w:ascii="Times" w:hAnsi="Times"/>
        </w:rPr>
        <w:t xml:space="preserve">Fire-free intervals in boreal systems have </w:t>
      </w:r>
      <w:r w:rsidR="00D26A6C">
        <w:rPr>
          <w:rFonts w:ascii="Times" w:hAnsi="Times"/>
        </w:rPr>
        <w:t>shrunk</w:t>
      </w:r>
      <w:r w:rsidR="004F31FF">
        <w:rPr>
          <w:rFonts w:ascii="Times" w:hAnsi="Times"/>
        </w:rPr>
        <w:t xml:space="preserve"> rapidly, and modern fire frequency in areas such as Interior Alaska is higher than </w:t>
      </w:r>
      <w:r>
        <w:rPr>
          <w:rFonts w:ascii="Times" w:hAnsi="Times"/>
        </w:rPr>
        <w:t xml:space="preserve">any point in the last 3 thousand years </w:t>
      </w:r>
      <w:r w:rsidR="004F31FF">
        <w:rPr>
          <w:rFonts w:ascii="Times" w:hAnsi="Times"/>
        </w:rPr>
        <w:t xml:space="preserve">(Kelly et al. 2013). </w:t>
      </w:r>
      <w:r w:rsidR="001B0543">
        <w:rPr>
          <w:rFonts w:ascii="Times" w:hAnsi="Times"/>
        </w:rPr>
        <w:t>Fire is the primary initiator of secondary succession in boreal systems, and as f</w:t>
      </w:r>
      <w:r w:rsidR="00FB5F97" w:rsidRPr="00D36EE1">
        <w:rPr>
          <w:rFonts w:ascii="Times" w:hAnsi="Times"/>
        </w:rPr>
        <w:t xml:space="preserve">ire return intervals </w:t>
      </w:r>
      <w:r w:rsidR="008773C8">
        <w:rPr>
          <w:rFonts w:ascii="Times" w:hAnsi="Times"/>
        </w:rPr>
        <w:t>of &lt; 20 years</w:t>
      </w:r>
      <w:r w:rsidR="008F0AF5">
        <w:rPr>
          <w:rFonts w:ascii="Times" w:hAnsi="Times"/>
        </w:rPr>
        <w:t xml:space="preserve"> </w:t>
      </w:r>
      <w:r w:rsidR="00234A8D">
        <w:rPr>
          <w:rFonts w:ascii="Times" w:hAnsi="Times"/>
        </w:rPr>
        <w:t xml:space="preserve">have </w:t>
      </w:r>
      <w:r w:rsidR="001B0543">
        <w:rPr>
          <w:rFonts w:ascii="Times" w:hAnsi="Times"/>
        </w:rPr>
        <w:t>increased</w:t>
      </w:r>
      <w:r w:rsidR="008773C8">
        <w:rPr>
          <w:rFonts w:ascii="Times" w:hAnsi="Times"/>
        </w:rPr>
        <w:t xml:space="preserve"> across </w:t>
      </w:r>
      <w:r w:rsidR="00FB5F97" w:rsidRPr="00D36EE1">
        <w:rPr>
          <w:rFonts w:ascii="Times" w:hAnsi="Times"/>
        </w:rPr>
        <w:t>the last six</w:t>
      </w:r>
      <w:r w:rsidR="0044443B">
        <w:rPr>
          <w:rFonts w:ascii="Times" w:hAnsi="Times"/>
        </w:rPr>
        <w:t xml:space="preserve"> </w:t>
      </w:r>
      <w:r w:rsidR="001B0543">
        <w:rPr>
          <w:rFonts w:ascii="Times" w:hAnsi="Times"/>
        </w:rPr>
        <w:t xml:space="preserve">decades, concerns have been raised that shortening fire intervals may disrupt </w:t>
      </w:r>
      <w:r w:rsidR="001B0543">
        <w:rPr>
          <w:rFonts w:ascii="Times" w:hAnsi="Times"/>
        </w:rPr>
        <w:lastRenderedPageBreak/>
        <w:t>or override successional trajectories entirely</w:t>
      </w:r>
      <w:r w:rsidR="008F0AF5">
        <w:rPr>
          <w:rFonts w:ascii="Times" w:hAnsi="Times"/>
        </w:rPr>
        <w:t xml:space="preserve"> </w:t>
      </w:r>
      <w:r w:rsidR="00D36EE1" w:rsidRPr="00D36EE1">
        <w:rPr>
          <w:rFonts w:ascii="Times" w:hAnsi="Times"/>
        </w:rPr>
        <w:t>(</w:t>
      </w:r>
      <w:proofErr w:type="spellStart"/>
      <w:r w:rsidR="006F0BA7">
        <w:rPr>
          <w:rFonts w:ascii="Times" w:hAnsi="Times"/>
        </w:rPr>
        <w:t>Kasischke</w:t>
      </w:r>
      <w:proofErr w:type="spellEnd"/>
      <w:r w:rsidR="006F0BA7">
        <w:rPr>
          <w:rFonts w:ascii="Times" w:hAnsi="Times"/>
        </w:rPr>
        <w:t xml:space="preserve"> et al. 2010</w:t>
      </w:r>
      <w:r w:rsidR="00D36EE1" w:rsidRPr="00D36EE1">
        <w:rPr>
          <w:rFonts w:ascii="Times" w:hAnsi="Times"/>
        </w:rPr>
        <w:t>, Brown &amp; Johnstone et al. 2012, Johnstone &amp; Chapin 2006</w:t>
      </w:r>
      <w:r w:rsidR="008678B9">
        <w:rPr>
          <w:rFonts w:ascii="Times" w:hAnsi="Times"/>
        </w:rPr>
        <w:t>a</w:t>
      </w:r>
      <w:r w:rsidR="00D36EE1">
        <w:rPr>
          <w:rFonts w:ascii="Times" w:hAnsi="Times"/>
        </w:rPr>
        <w:t>,</w:t>
      </w:r>
      <w:r w:rsidR="004200F6">
        <w:rPr>
          <w:rFonts w:ascii="Times" w:hAnsi="Times"/>
        </w:rPr>
        <w:t xml:space="preserve"> Johnstone &amp; Chapin 2006</w:t>
      </w:r>
      <w:r w:rsidR="008678B9">
        <w:rPr>
          <w:rFonts w:ascii="Times" w:hAnsi="Times"/>
        </w:rPr>
        <w:t>b</w:t>
      </w:r>
      <w:r w:rsidR="00A53171">
        <w:rPr>
          <w:rFonts w:ascii="Times" w:hAnsi="Times"/>
        </w:rPr>
        <w:t>, Mann et al. 2012</w:t>
      </w:r>
      <w:r w:rsidR="00FB5F97" w:rsidRPr="00D36EE1">
        <w:rPr>
          <w:rFonts w:ascii="Times" w:hAnsi="Times"/>
        </w:rPr>
        <w:t xml:space="preserve">). </w:t>
      </w:r>
    </w:p>
    <w:p w14:paraId="0778AB09" w14:textId="45DE7303" w:rsidR="008F0AF5" w:rsidRDefault="001B0543" w:rsidP="008F0AF5">
      <w:pPr>
        <w:spacing w:line="360" w:lineRule="auto"/>
        <w:ind w:firstLine="720"/>
        <w:rPr>
          <w:rFonts w:ascii="Times" w:hAnsi="Times"/>
        </w:rPr>
      </w:pPr>
      <w:r>
        <w:rPr>
          <w:rFonts w:ascii="Times" w:hAnsi="Times" w:cs="Times"/>
        </w:rPr>
        <w:t xml:space="preserve">Self-replacement is the </w:t>
      </w:r>
      <w:r w:rsidR="00EA0721">
        <w:rPr>
          <w:rFonts w:ascii="Times" w:hAnsi="Times" w:cs="Times"/>
        </w:rPr>
        <w:t xml:space="preserve">most prevalent post-fire </w:t>
      </w:r>
      <w:r>
        <w:rPr>
          <w:rFonts w:ascii="Times" w:hAnsi="Times" w:cs="Times"/>
        </w:rPr>
        <w:t xml:space="preserve">secondary </w:t>
      </w:r>
      <w:r w:rsidR="00EA0721">
        <w:rPr>
          <w:rFonts w:ascii="Times" w:hAnsi="Times" w:cs="Times"/>
        </w:rPr>
        <w:t>successional pathway</w:t>
      </w:r>
      <w:r>
        <w:rPr>
          <w:rFonts w:ascii="Times" w:hAnsi="Times" w:cs="Times"/>
        </w:rPr>
        <w:t xml:space="preserve"> in boreal Interior Alaska</w:t>
      </w:r>
      <w:r w:rsidR="00197A0B">
        <w:rPr>
          <w:rFonts w:ascii="Times" w:hAnsi="Times" w:cs="Times"/>
        </w:rPr>
        <w:t xml:space="preserve">: </w:t>
      </w:r>
      <w:r w:rsidR="00EA0721">
        <w:rPr>
          <w:rFonts w:ascii="Times" w:hAnsi="Times" w:cs="Times"/>
        </w:rPr>
        <w:t xml:space="preserve">black spruce </w:t>
      </w:r>
      <w:r w:rsidR="00E35479">
        <w:rPr>
          <w:rFonts w:ascii="Times" w:hAnsi="Times" w:cs="Times"/>
        </w:rPr>
        <w:t>(</w:t>
      </w:r>
      <w:proofErr w:type="spellStart"/>
      <w:r w:rsidR="00E35479" w:rsidRPr="00961681">
        <w:rPr>
          <w:rFonts w:ascii="Times" w:hAnsi="Times" w:cs="Times"/>
          <w:i/>
          <w:iCs/>
        </w:rPr>
        <w:t>Picea</w:t>
      </w:r>
      <w:proofErr w:type="spellEnd"/>
      <w:r w:rsidR="00E35479" w:rsidRPr="00961681">
        <w:rPr>
          <w:rFonts w:ascii="Times" w:hAnsi="Times" w:cs="Times"/>
          <w:i/>
          <w:iCs/>
        </w:rPr>
        <w:t xml:space="preserve"> </w:t>
      </w:r>
      <w:proofErr w:type="spellStart"/>
      <w:r w:rsidR="00E35479" w:rsidRPr="00961681">
        <w:rPr>
          <w:rFonts w:ascii="Times" w:hAnsi="Times" w:cs="Times"/>
          <w:i/>
          <w:iCs/>
        </w:rPr>
        <w:t>mariana</w:t>
      </w:r>
      <w:proofErr w:type="spellEnd"/>
      <w:r w:rsidR="00E35479">
        <w:rPr>
          <w:rFonts w:ascii="Times" w:hAnsi="Times" w:cs="Times"/>
        </w:rPr>
        <w:t>)</w:t>
      </w:r>
      <w:r w:rsidR="00EA0721">
        <w:rPr>
          <w:rFonts w:ascii="Times" w:hAnsi="Times" w:cs="Times"/>
        </w:rPr>
        <w:t xml:space="preserve"> typically self-replace</w:t>
      </w:r>
      <w:r w:rsidR="00B34344">
        <w:rPr>
          <w:rFonts w:ascii="Times" w:hAnsi="Times" w:cs="Times"/>
        </w:rPr>
        <w:t>s</w:t>
      </w:r>
      <w:r w:rsidR="00234A8D">
        <w:rPr>
          <w:rFonts w:ascii="Times" w:hAnsi="Times" w:cs="Times"/>
        </w:rPr>
        <w:t xml:space="preserve"> </w:t>
      </w:r>
      <w:r w:rsidR="00EA0721">
        <w:rPr>
          <w:rFonts w:ascii="Times" w:hAnsi="Times" w:cs="Times"/>
        </w:rPr>
        <w:t>after fire, remaining the dominant canopy cover before and after disturbance</w:t>
      </w:r>
      <w:r w:rsidR="00B830C5">
        <w:rPr>
          <w:rFonts w:ascii="Times" w:hAnsi="Times" w:cs="Times"/>
        </w:rPr>
        <w:t xml:space="preserve"> (</w:t>
      </w:r>
      <w:proofErr w:type="spellStart"/>
      <w:r w:rsidR="00B830C5">
        <w:rPr>
          <w:rFonts w:ascii="Times" w:hAnsi="Times" w:cs="Times"/>
        </w:rPr>
        <w:t>Kurkowski</w:t>
      </w:r>
      <w:proofErr w:type="spellEnd"/>
      <w:r w:rsidR="00B830C5">
        <w:rPr>
          <w:rFonts w:ascii="Times" w:hAnsi="Times" w:cs="Times"/>
        </w:rPr>
        <w:t xml:space="preserve"> et al. 2008)</w:t>
      </w:r>
      <w:r w:rsidR="00EA0721">
        <w:rPr>
          <w:rFonts w:ascii="Times" w:hAnsi="Times" w:cs="Times"/>
        </w:rPr>
        <w:t>.</w:t>
      </w:r>
      <w:r w:rsidR="00197A0B">
        <w:rPr>
          <w:rFonts w:ascii="Times" w:hAnsi="Times" w:cs="Times"/>
        </w:rPr>
        <w:t xml:space="preserve"> </w:t>
      </w:r>
      <w:r w:rsidR="00A52623">
        <w:rPr>
          <w:rFonts w:ascii="Times" w:hAnsi="Times" w:cs="Times"/>
        </w:rPr>
        <w:t xml:space="preserve">This self-replacement is </w:t>
      </w:r>
      <w:r>
        <w:rPr>
          <w:rFonts w:ascii="Times" w:hAnsi="Times" w:cs="Times"/>
        </w:rPr>
        <w:t>enabled by the semi-serotinous regeneration of black spruce</w:t>
      </w:r>
      <w:r w:rsidR="00A52623">
        <w:rPr>
          <w:rFonts w:ascii="Times" w:hAnsi="Times" w:cs="Times"/>
        </w:rPr>
        <w:t xml:space="preserve">: the species has high resilience to fire via a serotinous canopy seedbank, resulting in dense regeneration within </w:t>
      </w:r>
      <w:r w:rsidR="009335C4">
        <w:rPr>
          <w:rFonts w:ascii="Times" w:hAnsi="Times" w:cs="Times"/>
        </w:rPr>
        <w:t>10-13</w:t>
      </w:r>
      <w:r w:rsidR="00A52623">
        <w:rPr>
          <w:rFonts w:ascii="Times" w:hAnsi="Times" w:cs="Times"/>
        </w:rPr>
        <w:t xml:space="preserve"> years </w:t>
      </w:r>
      <w:r>
        <w:rPr>
          <w:rFonts w:ascii="Times" w:hAnsi="Times" w:cs="Times"/>
        </w:rPr>
        <w:t xml:space="preserve">after fire </w:t>
      </w:r>
      <w:r w:rsidR="00A52623">
        <w:rPr>
          <w:rFonts w:ascii="Times" w:hAnsi="Times" w:cs="Times"/>
        </w:rPr>
        <w:t>(</w:t>
      </w:r>
      <w:r w:rsidR="009335C4">
        <w:rPr>
          <w:rFonts w:ascii="Times" w:hAnsi="Times" w:cs="Times"/>
        </w:rPr>
        <w:t>Johnstone et al. 2004</w:t>
      </w:r>
      <w:r w:rsidR="00A52623">
        <w:rPr>
          <w:rFonts w:ascii="Times" w:hAnsi="Times" w:cs="Times"/>
        </w:rPr>
        <w:t xml:space="preserve">). Often referred to as a “legacy lock”, the black spruce serotinous strategy </w:t>
      </w:r>
      <w:r>
        <w:rPr>
          <w:rFonts w:ascii="Times" w:hAnsi="Times" w:cs="Times"/>
        </w:rPr>
        <w:t>allows</w:t>
      </w:r>
      <w:r w:rsidR="00A52623">
        <w:rPr>
          <w:rFonts w:ascii="Times" w:hAnsi="Times" w:cs="Times"/>
        </w:rPr>
        <w:t xml:space="preserve"> the species </w:t>
      </w:r>
      <w:r>
        <w:rPr>
          <w:rFonts w:ascii="Times" w:hAnsi="Times" w:cs="Times"/>
        </w:rPr>
        <w:t xml:space="preserve">to </w:t>
      </w:r>
      <w:r w:rsidR="00A52623">
        <w:rPr>
          <w:rFonts w:ascii="Times" w:hAnsi="Times" w:cs="Times"/>
        </w:rPr>
        <w:t>maintain ongoing and persistent canopy coverage throughout traditional intervals of fire (Johnstone</w:t>
      </w:r>
      <w:r w:rsidR="00D34495">
        <w:rPr>
          <w:rFonts w:ascii="Times" w:hAnsi="Times" w:cs="Times"/>
        </w:rPr>
        <w:t xml:space="preserve"> et al. 2010</w:t>
      </w:r>
      <w:r w:rsidR="00A52623">
        <w:rPr>
          <w:rFonts w:ascii="Times" w:hAnsi="Times" w:cs="Times"/>
        </w:rPr>
        <w:t xml:space="preserve">). </w:t>
      </w:r>
      <w:r w:rsidR="00197A0B">
        <w:rPr>
          <w:rFonts w:ascii="Times" w:hAnsi="Times" w:cs="Times"/>
        </w:rPr>
        <w:t xml:space="preserve">However, </w:t>
      </w:r>
      <w:r w:rsidR="00252F14">
        <w:rPr>
          <w:rFonts w:ascii="Times" w:hAnsi="Times" w:cs="Times"/>
        </w:rPr>
        <w:t xml:space="preserve">serotinous regeneration strategies have been shown to become more vulnerable under </w:t>
      </w:r>
      <w:r w:rsidR="00A52623">
        <w:rPr>
          <w:rFonts w:ascii="Times" w:hAnsi="Times" w:cs="Times"/>
        </w:rPr>
        <w:t xml:space="preserve">increasing short-interval fires </w:t>
      </w:r>
      <w:r w:rsidR="00252F14">
        <w:rPr>
          <w:rFonts w:ascii="Times" w:hAnsi="Times" w:cs="Times"/>
        </w:rPr>
        <w:t xml:space="preserve">in </w:t>
      </w:r>
      <w:r w:rsidR="00F6410B">
        <w:rPr>
          <w:rFonts w:ascii="Times" w:hAnsi="Times" w:cs="Times"/>
        </w:rPr>
        <w:t xml:space="preserve">boreal and </w:t>
      </w:r>
      <w:r w:rsidR="00252F14">
        <w:rPr>
          <w:rFonts w:ascii="Times" w:hAnsi="Times" w:cs="Times"/>
        </w:rPr>
        <w:t>other systems (Buma et al. 2013).</w:t>
      </w:r>
      <w:r w:rsidR="008F0AF5" w:rsidRPr="008F0AF5">
        <w:rPr>
          <w:rFonts w:ascii="Times" w:hAnsi="Times"/>
        </w:rPr>
        <w:t xml:space="preserve"> </w:t>
      </w:r>
      <w:r>
        <w:rPr>
          <w:rFonts w:ascii="Times" w:hAnsi="Times"/>
        </w:rPr>
        <w:t xml:space="preserve">Short interval fires can consume local serotinous seedbanks before cones reach full reproductive maturity, </w:t>
      </w:r>
      <w:r w:rsidR="00CA3448">
        <w:rPr>
          <w:rFonts w:ascii="Times" w:hAnsi="Times"/>
        </w:rPr>
        <w:t>extirpating local populations and allowing for rapid forest type conversion (Buma et al. 2014). In the boreal specifically, empirical work shows that s</w:t>
      </w:r>
      <w:r w:rsidR="008F0AF5">
        <w:rPr>
          <w:rFonts w:ascii="Times" w:hAnsi="Times"/>
        </w:rPr>
        <w:t>hort fire interv</w:t>
      </w:r>
      <w:r w:rsidR="008678B9">
        <w:rPr>
          <w:rFonts w:ascii="Times" w:hAnsi="Times"/>
        </w:rPr>
        <w:t>als alter successional pathways</w:t>
      </w:r>
      <w:r w:rsidR="00CA3448">
        <w:rPr>
          <w:rFonts w:ascii="Times" w:hAnsi="Times"/>
        </w:rPr>
        <w:t xml:space="preserve"> </w:t>
      </w:r>
      <w:r w:rsidR="008F0AF5">
        <w:rPr>
          <w:rFonts w:ascii="Times" w:hAnsi="Times"/>
        </w:rPr>
        <w:t xml:space="preserve">through </w:t>
      </w:r>
      <w:r w:rsidR="008678B9">
        <w:rPr>
          <w:rFonts w:ascii="Times" w:hAnsi="Times"/>
        </w:rPr>
        <w:t xml:space="preserve">both </w:t>
      </w:r>
      <w:r w:rsidR="008F0AF5">
        <w:rPr>
          <w:rFonts w:ascii="Times" w:hAnsi="Times"/>
        </w:rPr>
        <w:t xml:space="preserve">seedbank </w:t>
      </w:r>
      <w:r w:rsidR="008678B9">
        <w:rPr>
          <w:rFonts w:ascii="Times" w:hAnsi="Times"/>
        </w:rPr>
        <w:t xml:space="preserve">and substrate consumption, </w:t>
      </w:r>
      <w:r w:rsidR="00CA3448">
        <w:rPr>
          <w:rFonts w:ascii="Times" w:hAnsi="Times"/>
        </w:rPr>
        <w:t>disadvantaging local black spruce populations</w:t>
      </w:r>
      <w:r w:rsidR="00A80C03">
        <w:rPr>
          <w:rFonts w:ascii="Times" w:hAnsi="Times"/>
        </w:rPr>
        <w:t xml:space="preserve"> (Brown &amp;</w:t>
      </w:r>
      <w:r w:rsidR="008678B9">
        <w:rPr>
          <w:rFonts w:ascii="Times" w:hAnsi="Times"/>
        </w:rPr>
        <w:t xml:space="preserve"> Johnstone 2012</w:t>
      </w:r>
      <w:r w:rsidR="00A80C03">
        <w:rPr>
          <w:rFonts w:ascii="Times" w:hAnsi="Times"/>
        </w:rPr>
        <w:t>, Johnstone et al. 2004</w:t>
      </w:r>
      <w:r w:rsidR="008678B9">
        <w:rPr>
          <w:rFonts w:ascii="Times" w:hAnsi="Times"/>
        </w:rPr>
        <w:t>, Hollings</w:t>
      </w:r>
      <w:r w:rsidR="00A80C03">
        <w:rPr>
          <w:rFonts w:ascii="Times" w:hAnsi="Times"/>
        </w:rPr>
        <w:t>worth et al. 2013, Johnstone &amp;</w:t>
      </w:r>
      <w:r w:rsidR="008678B9">
        <w:rPr>
          <w:rFonts w:ascii="Times" w:hAnsi="Times"/>
        </w:rPr>
        <w:t xml:space="preserve"> Chapin 2006a</w:t>
      </w:r>
      <w:r w:rsidR="00B51FF0">
        <w:rPr>
          <w:rFonts w:ascii="Times" w:hAnsi="Times"/>
        </w:rPr>
        <w:t>, Johnstone et al. 2009</w:t>
      </w:r>
      <w:r w:rsidR="008678B9">
        <w:rPr>
          <w:rFonts w:ascii="Times" w:hAnsi="Times"/>
        </w:rPr>
        <w:t>)</w:t>
      </w:r>
      <w:r w:rsidR="00CA3448">
        <w:rPr>
          <w:rFonts w:ascii="Times" w:hAnsi="Times"/>
        </w:rPr>
        <w:t>. T</w:t>
      </w:r>
      <w:r w:rsidR="008F0AF5" w:rsidRPr="00D36EE1">
        <w:rPr>
          <w:rFonts w:ascii="Times" w:hAnsi="Times"/>
        </w:rPr>
        <w:t>heoretical model</w:t>
      </w:r>
      <w:r w:rsidR="008F0AF5">
        <w:rPr>
          <w:rFonts w:ascii="Times" w:hAnsi="Times"/>
        </w:rPr>
        <w:t xml:space="preserve"> outputs </w:t>
      </w:r>
      <w:r w:rsidR="008F0AF5" w:rsidRPr="00D36EE1">
        <w:rPr>
          <w:rFonts w:ascii="Times" w:hAnsi="Times"/>
        </w:rPr>
        <w:t xml:space="preserve">suggest that an increase in </w:t>
      </w:r>
      <w:r w:rsidR="008F0AF5">
        <w:rPr>
          <w:rFonts w:ascii="Times" w:hAnsi="Times"/>
        </w:rPr>
        <w:t xml:space="preserve">area reburned in short intervals </w:t>
      </w:r>
      <w:r w:rsidR="008F0AF5" w:rsidRPr="00D36EE1">
        <w:rPr>
          <w:rFonts w:ascii="Times" w:hAnsi="Times"/>
        </w:rPr>
        <w:t>may</w:t>
      </w:r>
      <w:r w:rsidR="00CA3448">
        <w:rPr>
          <w:rFonts w:ascii="Times" w:hAnsi="Times"/>
        </w:rPr>
        <w:t xml:space="preserve"> indeed disfavor serotinous regeneration to the point of forest type conversion,</w:t>
      </w:r>
      <w:r w:rsidR="008F0AF5" w:rsidRPr="00D36EE1">
        <w:rPr>
          <w:rFonts w:ascii="Times" w:hAnsi="Times"/>
        </w:rPr>
        <w:t xml:space="preserve"> lead</w:t>
      </w:r>
      <w:r w:rsidR="00CA3448">
        <w:rPr>
          <w:rFonts w:ascii="Times" w:hAnsi="Times"/>
        </w:rPr>
        <w:t>ing</w:t>
      </w:r>
      <w:r w:rsidR="008F0AF5" w:rsidRPr="00D36EE1">
        <w:rPr>
          <w:rFonts w:ascii="Times" w:hAnsi="Times"/>
        </w:rPr>
        <w:t xml:space="preserve"> to a shift in forest community composition from conifer-dominated stands to deciduous shrublands and grasslands (</w:t>
      </w:r>
      <w:r w:rsidR="008F0AF5">
        <w:rPr>
          <w:rFonts w:ascii="Times" w:hAnsi="Times"/>
        </w:rPr>
        <w:t>Johnstone et al. 2009, Hoy et al. 2016, Roland et al. 2019</w:t>
      </w:r>
      <w:r w:rsidR="00A53171">
        <w:rPr>
          <w:rFonts w:ascii="Times" w:hAnsi="Times"/>
        </w:rPr>
        <w:t>, Mann et al. 2012</w:t>
      </w:r>
      <w:r w:rsidR="008F0AF5" w:rsidRPr="00D36EE1">
        <w:rPr>
          <w:rFonts w:ascii="Times" w:hAnsi="Times"/>
        </w:rPr>
        <w:t xml:space="preserve">). </w:t>
      </w:r>
    </w:p>
    <w:p w14:paraId="657DC612" w14:textId="68A003AA" w:rsidR="00394454" w:rsidRDefault="00252F14" w:rsidP="00F372EC">
      <w:pPr>
        <w:autoSpaceDE w:val="0"/>
        <w:autoSpaceDN w:val="0"/>
        <w:adjustRightInd w:val="0"/>
        <w:spacing w:line="360" w:lineRule="auto"/>
        <w:ind w:firstLine="720"/>
        <w:rPr>
          <w:rFonts w:ascii="Times" w:hAnsi="Times" w:cs="Times"/>
        </w:rPr>
      </w:pPr>
      <w:r>
        <w:rPr>
          <w:rFonts w:ascii="Times" w:hAnsi="Times" w:cs="Times"/>
        </w:rPr>
        <w:t xml:space="preserve"> Furthermore, species distribution models </w:t>
      </w:r>
      <w:r w:rsidR="00CA3448">
        <w:rPr>
          <w:rFonts w:ascii="Times" w:hAnsi="Times" w:cs="Times"/>
        </w:rPr>
        <w:t>show</w:t>
      </w:r>
      <w:r>
        <w:rPr>
          <w:rFonts w:ascii="Times" w:hAnsi="Times" w:cs="Times"/>
        </w:rPr>
        <w:t xml:space="preserve"> climatic niche conditions satisfying physiographic requirements of both black spruce and deciduous species may expand with warming temperatures, potentially creating more opportunities for successional divergence (</w:t>
      </w:r>
      <w:proofErr w:type="spellStart"/>
      <w:r>
        <w:rPr>
          <w:rFonts w:ascii="Times" w:hAnsi="Times" w:cs="Times"/>
        </w:rPr>
        <w:t>Kurkowski</w:t>
      </w:r>
      <w:proofErr w:type="spellEnd"/>
      <w:r>
        <w:rPr>
          <w:rFonts w:ascii="Times" w:hAnsi="Times" w:cs="Times"/>
        </w:rPr>
        <w:t xml:space="preserve"> et al. 2008). The interval squeeze caused by a combination of changing demographic envelopes and shortening fire intervals may make black spruce increasingly vulnerable to local extirpation, </w:t>
      </w:r>
      <w:r w:rsidR="006844FE">
        <w:rPr>
          <w:rFonts w:ascii="Times" w:hAnsi="Times" w:cs="Times"/>
        </w:rPr>
        <w:t xml:space="preserve">overwhelming traditional secondary successional self-replacement pathways and </w:t>
      </w:r>
      <w:r>
        <w:rPr>
          <w:rFonts w:ascii="Times" w:hAnsi="Times" w:cs="Times"/>
        </w:rPr>
        <w:t>allowing for</w:t>
      </w:r>
      <w:r w:rsidR="000952EF">
        <w:rPr>
          <w:rFonts w:ascii="Times" w:hAnsi="Times" w:cs="Times"/>
        </w:rPr>
        <w:t xml:space="preserve"> the emergence of deciduous-dominated landscapes novel to the boreal </w:t>
      </w:r>
      <w:r>
        <w:rPr>
          <w:rFonts w:ascii="Times" w:hAnsi="Times" w:cs="Times"/>
        </w:rPr>
        <w:t xml:space="preserve">(Enright et al. 2015).  </w:t>
      </w:r>
    </w:p>
    <w:p w14:paraId="2560DE17" w14:textId="3AED4F55" w:rsidR="003D7444" w:rsidRDefault="00252F14" w:rsidP="001F33FB">
      <w:pPr>
        <w:autoSpaceDE w:val="0"/>
        <w:autoSpaceDN w:val="0"/>
        <w:adjustRightInd w:val="0"/>
        <w:spacing w:line="360" w:lineRule="auto"/>
        <w:ind w:firstLine="720"/>
        <w:rPr>
          <w:rFonts w:ascii="Times" w:hAnsi="Times" w:cs="Times"/>
        </w:rPr>
      </w:pPr>
      <w:r>
        <w:rPr>
          <w:rFonts w:ascii="Times" w:hAnsi="Times" w:cs="Times"/>
        </w:rPr>
        <w:t>Signs indicate the species-replacement post-f</w:t>
      </w:r>
      <w:r w:rsidR="00F6410B">
        <w:rPr>
          <w:rFonts w:ascii="Times" w:hAnsi="Times" w:cs="Times"/>
        </w:rPr>
        <w:t>i</w:t>
      </w:r>
      <w:r>
        <w:rPr>
          <w:rFonts w:ascii="Times" w:hAnsi="Times" w:cs="Times"/>
        </w:rPr>
        <w:t xml:space="preserve">re successional pathway has already become more common: </w:t>
      </w:r>
      <w:r w:rsidR="00197A0B">
        <w:rPr>
          <w:rFonts w:ascii="Times" w:hAnsi="Times" w:cs="Times"/>
        </w:rPr>
        <w:t xml:space="preserve">the transition of dominance from conifers to birch and other deciduous </w:t>
      </w:r>
      <w:r w:rsidR="00197A0B">
        <w:rPr>
          <w:rFonts w:ascii="Times" w:hAnsi="Times" w:cs="Times"/>
        </w:rPr>
        <w:lastRenderedPageBreak/>
        <w:t>species following two consecutive fires has been well documented in Interior Alaska (</w:t>
      </w:r>
      <w:r w:rsidR="009237CC">
        <w:rPr>
          <w:rFonts w:ascii="Times" w:hAnsi="Times" w:cs="Times"/>
        </w:rPr>
        <w:t xml:space="preserve">Johnstone </w:t>
      </w:r>
      <w:r w:rsidR="006D3BF6">
        <w:rPr>
          <w:rFonts w:ascii="Times" w:hAnsi="Times" w:cs="Times"/>
        </w:rPr>
        <w:t>et al. 2004</w:t>
      </w:r>
      <w:r w:rsidR="00197A0B">
        <w:rPr>
          <w:rFonts w:ascii="Times" w:hAnsi="Times" w:cs="Times"/>
        </w:rPr>
        <w:t>)</w:t>
      </w:r>
      <w:r w:rsidR="00E35479">
        <w:rPr>
          <w:rFonts w:ascii="Times" w:hAnsi="Times" w:cs="Times"/>
        </w:rPr>
        <w:t>, the Yukon Territory (</w:t>
      </w:r>
      <w:r w:rsidR="00E35479" w:rsidRPr="006D3BF6">
        <w:rPr>
          <w:rFonts w:ascii="Times" w:hAnsi="Times" w:cs="Times"/>
        </w:rPr>
        <w:t>Brown</w:t>
      </w:r>
      <w:r w:rsidR="006D3BF6" w:rsidRPr="006D3BF6">
        <w:rPr>
          <w:rFonts w:ascii="Times" w:hAnsi="Times" w:cs="Times"/>
        </w:rPr>
        <w:t xml:space="preserve"> et al. 2015</w:t>
      </w:r>
      <w:r w:rsidR="00D34495">
        <w:rPr>
          <w:rFonts w:ascii="Times" w:hAnsi="Times" w:cs="Times"/>
        </w:rPr>
        <w:t>, Whitman et al. 2018</w:t>
      </w:r>
      <w:r w:rsidR="00E35479">
        <w:rPr>
          <w:rFonts w:ascii="Times" w:hAnsi="Times" w:cs="Times"/>
        </w:rPr>
        <w:t>),</w:t>
      </w:r>
      <w:r w:rsidR="00592406">
        <w:rPr>
          <w:rFonts w:ascii="Times" w:hAnsi="Times" w:cs="Times"/>
        </w:rPr>
        <w:t xml:space="preserve"> Eastern Canada (</w:t>
      </w:r>
      <w:r w:rsidR="00D34495">
        <w:rPr>
          <w:rFonts w:ascii="Times" w:hAnsi="Times" w:cs="Times"/>
        </w:rPr>
        <w:t>Bergeron et al. 2012</w:t>
      </w:r>
      <w:r w:rsidR="00592406">
        <w:rPr>
          <w:rFonts w:ascii="Times" w:hAnsi="Times" w:cs="Times"/>
        </w:rPr>
        <w:t xml:space="preserve">) and Northern Minnesota </w:t>
      </w:r>
      <w:r w:rsidR="00592406" w:rsidRPr="006D3BF6">
        <w:rPr>
          <w:rFonts w:ascii="Times" w:hAnsi="Times" w:cs="Times"/>
        </w:rPr>
        <w:t>(</w:t>
      </w:r>
      <w:proofErr w:type="spellStart"/>
      <w:r w:rsidR="00A80C03">
        <w:rPr>
          <w:rFonts w:ascii="Times" w:hAnsi="Times" w:cs="Times"/>
        </w:rPr>
        <w:t>Camill</w:t>
      </w:r>
      <w:proofErr w:type="spellEnd"/>
      <w:r w:rsidR="00A80C03">
        <w:rPr>
          <w:rFonts w:ascii="Times" w:hAnsi="Times" w:cs="Times"/>
        </w:rPr>
        <w:t xml:space="preserve"> &amp;</w:t>
      </w:r>
      <w:r w:rsidR="006E130C" w:rsidRPr="006D3BF6">
        <w:rPr>
          <w:rFonts w:ascii="Times" w:hAnsi="Times" w:cs="Times"/>
        </w:rPr>
        <w:t xml:space="preserve"> Clark 2000, </w:t>
      </w:r>
      <w:proofErr w:type="spellStart"/>
      <w:r w:rsidR="006E130C" w:rsidRPr="006D3BF6">
        <w:rPr>
          <w:rFonts w:ascii="Times" w:hAnsi="Times" w:cs="Times"/>
        </w:rPr>
        <w:t>Frelich</w:t>
      </w:r>
      <w:proofErr w:type="spellEnd"/>
      <w:r w:rsidR="006E130C" w:rsidRPr="006D3BF6">
        <w:rPr>
          <w:rFonts w:ascii="Times" w:hAnsi="Times" w:cs="Times"/>
        </w:rPr>
        <w:t xml:space="preserve"> et al. 2017</w:t>
      </w:r>
      <w:r w:rsidR="00592406">
        <w:rPr>
          <w:rFonts w:ascii="Times" w:hAnsi="Times" w:cs="Times"/>
        </w:rPr>
        <w:t>)</w:t>
      </w:r>
      <w:r w:rsidR="001F33FB">
        <w:rPr>
          <w:rFonts w:ascii="Times" w:hAnsi="Times" w:cs="Times"/>
        </w:rPr>
        <w:t xml:space="preserve">. </w:t>
      </w:r>
      <w:r>
        <w:rPr>
          <w:rFonts w:ascii="Times" w:hAnsi="Times" w:cs="Times"/>
        </w:rPr>
        <w:t xml:space="preserve">This empirical work has emphasized the importance of </w:t>
      </w:r>
      <w:r w:rsidR="00F372EC">
        <w:rPr>
          <w:rFonts w:ascii="Times" w:hAnsi="Times" w:cs="Times"/>
        </w:rPr>
        <w:t xml:space="preserve">reburning consuming serotinous seedbanks in particular, thereby limiting serotinous regeneration within the first 5-10 years postfire. </w:t>
      </w:r>
    </w:p>
    <w:p w14:paraId="59B13540" w14:textId="4A09D58F" w:rsidR="00D13588" w:rsidRDefault="001F33FB" w:rsidP="00EA0721">
      <w:pPr>
        <w:spacing w:line="360" w:lineRule="auto"/>
        <w:rPr>
          <w:rFonts w:ascii="Times" w:hAnsi="Times" w:cs="Times"/>
        </w:rPr>
      </w:pPr>
      <w:r>
        <w:rPr>
          <w:rFonts w:ascii="Times" w:hAnsi="Times" w:cs="Times"/>
        </w:rPr>
        <w:tab/>
      </w:r>
      <w:r w:rsidR="005D12EA">
        <w:rPr>
          <w:rFonts w:ascii="Times" w:hAnsi="Times" w:cs="Times"/>
        </w:rPr>
        <w:t>Rapid</w:t>
      </w:r>
      <w:r w:rsidR="006844FE">
        <w:rPr>
          <w:rFonts w:ascii="Times" w:hAnsi="Times" w:cs="Times"/>
        </w:rPr>
        <w:t xml:space="preserve"> changes in fire characteristics</w:t>
      </w:r>
      <w:r w:rsidR="005D12EA">
        <w:rPr>
          <w:rFonts w:ascii="Times" w:hAnsi="Times" w:cs="Times"/>
        </w:rPr>
        <w:t xml:space="preserve"> </w:t>
      </w:r>
      <w:r w:rsidR="006844FE">
        <w:rPr>
          <w:rFonts w:ascii="Times" w:hAnsi="Times" w:cs="Times"/>
        </w:rPr>
        <w:t>impact successional trends</w:t>
      </w:r>
      <w:r w:rsidR="005D12EA">
        <w:rPr>
          <w:rFonts w:ascii="Times" w:hAnsi="Times" w:cs="Times"/>
        </w:rPr>
        <w:t xml:space="preserve"> beyond the direct depletion of seedbank</w:t>
      </w:r>
      <w:r w:rsidR="006844FE">
        <w:rPr>
          <w:rFonts w:ascii="Times" w:hAnsi="Times" w:cs="Times"/>
        </w:rPr>
        <w:t>s</w:t>
      </w:r>
      <w:r w:rsidR="005D12EA">
        <w:rPr>
          <w:rFonts w:ascii="Times" w:hAnsi="Times" w:cs="Times"/>
        </w:rPr>
        <w:t xml:space="preserve">. </w:t>
      </w:r>
      <w:r w:rsidR="006844FE">
        <w:rPr>
          <w:rFonts w:ascii="Times" w:hAnsi="Times" w:cs="Times"/>
        </w:rPr>
        <w:t>B</w:t>
      </w:r>
      <w:r>
        <w:rPr>
          <w:rFonts w:ascii="Times" w:hAnsi="Times" w:cs="Times"/>
        </w:rPr>
        <w:t xml:space="preserve">urn severity </w:t>
      </w:r>
      <w:r w:rsidR="006844FE">
        <w:rPr>
          <w:rFonts w:ascii="Times" w:hAnsi="Times" w:cs="Times"/>
        </w:rPr>
        <w:t>has been shown to</w:t>
      </w:r>
      <w:r>
        <w:rPr>
          <w:rFonts w:ascii="Times" w:hAnsi="Times" w:cs="Times"/>
        </w:rPr>
        <w:t xml:space="preserve"> promot</w:t>
      </w:r>
      <w:r w:rsidR="006844FE">
        <w:rPr>
          <w:rFonts w:ascii="Times" w:hAnsi="Times" w:cs="Times"/>
        </w:rPr>
        <w:t>e</w:t>
      </w:r>
      <w:r>
        <w:rPr>
          <w:rFonts w:ascii="Times" w:hAnsi="Times" w:cs="Times"/>
        </w:rPr>
        <w:t xml:space="preserve"> deciduous dominance </w:t>
      </w:r>
      <w:r w:rsidR="004B6E1F">
        <w:rPr>
          <w:rFonts w:ascii="Times" w:hAnsi="Times" w:cs="Times"/>
        </w:rPr>
        <w:t xml:space="preserve">by consuming the deep soil organic layers common in mature black spruce boreal forests. Black spruce has larger seeds than deciduous species like aspen and </w:t>
      </w:r>
      <w:r w:rsidR="002C38EC" w:rsidRPr="002C38EC">
        <w:rPr>
          <w:rFonts w:ascii="Times" w:hAnsi="Times" w:cs="Times"/>
          <w:color w:val="000000" w:themeColor="text1"/>
        </w:rPr>
        <w:t>birch</w:t>
      </w:r>
      <w:r w:rsidR="004B6E1F">
        <w:rPr>
          <w:rFonts w:ascii="Times" w:hAnsi="Times" w:cs="Times"/>
        </w:rPr>
        <w:t>, allowing seeds to withstand time spent in dry surface organic layers</w:t>
      </w:r>
      <w:r w:rsidR="000952EF">
        <w:rPr>
          <w:rFonts w:ascii="Times" w:hAnsi="Times" w:cs="Times"/>
        </w:rPr>
        <w:t xml:space="preserve"> (</w:t>
      </w:r>
      <w:r w:rsidR="00D3618E" w:rsidRPr="00D3618E">
        <w:rPr>
          <w:rFonts w:ascii="Times" w:hAnsi="Times" w:cs="Times"/>
        </w:rPr>
        <w:t>Greene et al. 2007</w:t>
      </w:r>
      <w:r w:rsidR="000952EF">
        <w:rPr>
          <w:rFonts w:ascii="Times" w:hAnsi="Times" w:cs="Times"/>
        </w:rPr>
        <w:t>)</w:t>
      </w:r>
      <w:r w:rsidR="004B6E1F">
        <w:rPr>
          <w:rFonts w:ascii="Times" w:hAnsi="Times" w:cs="Times"/>
        </w:rPr>
        <w:t xml:space="preserve">. The removal of soil organic </w:t>
      </w:r>
      <w:r w:rsidR="00A53171">
        <w:rPr>
          <w:rFonts w:ascii="Times" w:hAnsi="Times" w:cs="Times"/>
        </w:rPr>
        <w:t>layers by severe fire negates the establishment advantage of black spruce seeds</w:t>
      </w:r>
      <w:r w:rsidR="000952EF">
        <w:rPr>
          <w:rFonts w:ascii="Times" w:hAnsi="Times" w:cs="Times"/>
        </w:rPr>
        <w:t xml:space="preserve"> providing</w:t>
      </w:r>
      <w:r w:rsidR="00A53171">
        <w:rPr>
          <w:rFonts w:ascii="Times" w:hAnsi="Times" w:cs="Times"/>
        </w:rPr>
        <w:t xml:space="preserve"> deciduous species the </w:t>
      </w:r>
      <w:r w:rsidR="000952EF">
        <w:rPr>
          <w:rFonts w:ascii="Times" w:hAnsi="Times" w:cs="Times"/>
        </w:rPr>
        <w:t xml:space="preserve">competitive establishment </w:t>
      </w:r>
      <w:r w:rsidR="00A53171">
        <w:rPr>
          <w:rFonts w:ascii="Times" w:hAnsi="Times" w:cs="Times"/>
        </w:rPr>
        <w:t xml:space="preserve">advantage (Barrett et al. 2016, Johnstone et al. 2010X). The increasing frequency of high severity fires may further change conditions of competitive establishment in favor of deciduous species, cementing the possibility of rapid ecological change in the boreal. </w:t>
      </w:r>
    </w:p>
    <w:p w14:paraId="1877269F" w14:textId="7E9BB41A" w:rsidR="004F1ACF" w:rsidRPr="004F1ACF" w:rsidRDefault="004F1ACF" w:rsidP="004F1ACF">
      <w:pPr>
        <w:autoSpaceDE w:val="0"/>
        <w:autoSpaceDN w:val="0"/>
        <w:adjustRightInd w:val="0"/>
        <w:spacing w:line="360" w:lineRule="auto"/>
        <w:ind w:firstLine="720"/>
        <w:rPr>
          <w:rFonts w:ascii="Times" w:hAnsi="Times" w:cs="Times"/>
          <w:color w:val="FF0000"/>
        </w:rPr>
      </w:pPr>
      <w:r w:rsidRPr="006844FE">
        <w:rPr>
          <w:rFonts w:ascii="Times" w:hAnsi="Times" w:cs="Times"/>
          <w:color w:val="FF0000"/>
        </w:rPr>
        <w:t>[</w:t>
      </w:r>
      <w:r>
        <w:rPr>
          <w:rFonts w:ascii="Times" w:hAnsi="Times" w:cs="Times"/>
          <w:color w:val="FF0000"/>
        </w:rPr>
        <w:t>Not sure where to</w:t>
      </w:r>
      <w:r w:rsidRPr="006844FE">
        <w:rPr>
          <w:rFonts w:ascii="Times" w:hAnsi="Times" w:cs="Times"/>
          <w:color w:val="FF0000"/>
        </w:rPr>
        <w:t xml:space="preserve"> tie in primary succession</w:t>
      </w:r>
      <w:r>
        <w:rPr>
          <w:rFonts w:ascii="Times" w:hAnsi="Times" w:cs="Times"/>
          <w:color w:val="FF0000"/>
        </w:rPr>
        <w:t>, thinking here? Maybe lead with the idea that increasing burn severity might provide opportunities for primary succession?</w:t>
      </w:r>
      <w:r w:rsidRPr="006844FE">
        <w:rPr>
          <w:rFonts w:ascii="Times" w:hAnsi="Times" w:cs="Times"/>
          <w:color w:val="FF0000"/>
        </w:rPr>
        <w:t>]</w:t>
      </w:r>
    </w:p>
    <w:p w14:paraId="36A0E6AE" w14:textId="1A5AB9E2" w:rsidR="00EA0721" w:rsidRDefault="00D13588" w:rsidP="00D13588">
      <w:pPr>
        <w:spacing w:line="360" w:lineRule="auto"/>
        <w:ind w:firstLine="720"/>
        <w:rPr>
          <w:rFonts w:ascii="Times" w:hAnsi="Times" w:cs="Times"/>
        </w:rPr>
      </w:pPr>
      <w:r>
        <w:rPr>
          <w:rFonts w:ascii="Times" w:hAnsi="Times" w:cs="Times"/>
        </w:rPr>
        <w:t xml:space="preserve">The effects of changing fire frequency and burn severity </w:t>
      </w:r>
      <w:r w:rsidR="001F33FB">
        <w:rPr>
          <w:rFonts w:ascii="Times" w:hAnsi="Times" w:cs="Times"/>
        </w:rPr>
        <w:t>ha</w:t>
      </w:r>
      <w:r>
        <w:rPr>
          <w:rFonts w:ascii="Times" w:hAnsi="Times" w:cs="Times"/>
        </w:rPr>
        <w:t>ve</w:t>
      </w:r>
      <w:r w:rsidR="001F33FB">
        <w:rPr>
          <w:rFonts w:ascii="Times" w:hAnsi="Times" w:cs="Times"/>
        </w:rPr>
        <w:t xml:space="preserve"> been well documented in boreal Interior Alaska, but primarily in gently sloped upland environments typical in the Interior</w:t>
      </w:r>
      <w:r w:rsidR="00E9477D">
        <w:rPr>
          <w:rFonts w:ascii="Times" w:hAnsi="Times" w:cs="Times"/>
        </w:rPr>
        <w:t xml:space="preserve"> </w:t>
      </w:r>
      <w:r w:rsidR="00A71685">
        <w:rPr>
          <w:rFonts w:ascii="Times" w:hAnsi="Times" w:cs="Times"/>
        </w:rPr>
        <w:t>(Gibson et al. 2016, Houle et al. 2017)</w:t>
      </w:r>
      <w:r w:rsidR="001F33FB">
        <w:rPr>
          <w:rFonts w:ascii="Times" w:hAnsi="Times" w:cs="Times"/>
        </w:rPr>
        <w:t xml:space="preserve">. </w:t>
      </w:r>
      <w:r w:rsidR="00D34495">
        <w:rPr>
          <w:rFonts w:ascii="Times" w:hAnsi="Times" w:cs="Times"/>
        </w:rPr>
        <w:t>Successional trends in f</w:t>
      </w:r>
      <w:r w:rsidR="001F33FB">
        <w:rPr>
          <w:rFonts w:ascii="Times" w:hAnsi="Times" w:cs="Times"/>
        </w:rPr>
        <w:t>latter,</w:t>
      </w:r>
      <w:r w:rsidR="00F372EC">
        <w:rPr>
          <w:rFonts w:ascii="Times" w:hAnsi="Times" w:cs="Times"/>
        </w:rPr>
        <w:t xml:space="preserve"> wetter</w:t>
      </w:r>
      <w:r w:rsidR="001F33FB">
        <w:rPr>
          <w:rFonts w:ascii="Times" w:hAnsi="Times" w:cs="Times"/>
        </w:rPr>
        <w:t xml:space="preserve"> lowland sites remain underexamined, though they represent </w:t>
      </w:r>
      <w:r w:rsidR="00D34495">
        <w:rPr>
          <w:rFonts w:ascii="Times" w:hAnsi="Times" w:cs="Times"/>
        </w:rPr>
        <w:t>42% of</w:t>
      </w:r>
      <w:r w:rsidR="001F33FB">
        <w:rPr>
          <w:rFonts w:ascii="Times" w:hAnsi="Times" w:cs="Times"/>
        </w:rPr>
        <w:t xml:space="preserve"> the</w:t>
      </w:r>
      <w:r w:rsidR="00D34495">
        <w:rPr>
          <w:rFonts w:ascii="Times" w:hAnsi="Times" w:cs="Times"/>
        </w:rPr>
        <w:t xml:space="preserve"> boreal</w:t>
      </w:r>
      <w:r w:rsidR="001F33FB">
        <w:rPr>
          <w:rFonts w:ascii="Times" w:hAnsi="Times" w:cs="Times"/>
        </w:rPr>
        <w:t xml:space="preserve"> Interior</w:t>
      </w:r>
      <w:r w:rsidR="00D34495">
        <w:rPr>
          <w:rFonts w:ascii="Times" w:hAnsi="Times" w:cs="Times"/>
        </w:rPr>
        <w:t xml:space="preserve"> area (Douglas et al. 2014, Jorgensen and </w:t>
      </w:r>
      <w:proofErr w:type="spellStart"/>
      <w:r w:rsidR="00D34495">
        <w:rPr>
          <w:rFonts w:ascii="Times" w:hAnsi="Times" w:cs="Times"/>
        </w:rPr>
        <w:t>Shur</w:t>
      </w:r>
      <w:proofErr w:type="spellEnd"/>
      <w:r w:rsidR="00D34495">
        <w:rPr>
          <w:rFonts w:ascii="Times" w:hAnsi="Times" w:cs="Times"/>
        </w:rPr>
        <w:t xml:space="preserve"> 2007)</w:t>
      </w:r>
      <w:r w:rsidR="001F33FB">
        <w:rPr>
          <w:rFonts w:ascii="Times" w:hAnsi="Times" w:cs="Times"/>
        </w:rPr>
        <w:t xml:space="preserve">. </w:t>
      </w:r>
      <w:r>
        <w:rPr>
          <w:rFonts w:ascii="Times" w:hAnsi="Times" w:cs="Times"/>
        </w:rPr>
        <w:t xml:space="preserve">Soil moisture may have important role in mediating the effects of fire on successional pathways in wetter lowland sites, providing a potential </w:t>
      </w:r>
      <w:r w:rsidR="008678B9">
        <w:rPr>
          <w:rFonts w:ascii="Times" w:hAnsi="Times" w:cs="Times"/>
        </w:rPr>
        <w:t>mechanism of resilience</w:t>
      </w:r>
      <w:r>
        <w:rPr>
          <w:rFonts w:ascii="Times" w:hAnsi="Times" w:cs="Times"/>
        </w:rPr>
        <w:t xml:space="preserve"> for black spruce stands (Houle et al. 2017). </w:t>
      </w:r>
      <w:r w:rsidR="00D34495">
        <w:rPr>
          <w:rFonts w:ascii="Times" w:hAnsi="Times" w:cs="Times"/>
        </w:rPr>
        <w:t xml:space="preserve">The under-examination </w:t>
      </w:r>
      <w:r>
        <w:rPr>
          <w:rFonts w:ascii="Times" w:hAnsi="Times" w:cs="Times"/>
        </w:rPr>
        <w:t xml:space="preserve">of lowlands </w:t>
      </w:r>
      <w:r w:rsidR="001F33FB">
        <w:rPr>
          <w:rFonts w:ascii="Times" w:hAnsi="Times" w:cs="Times"/>
        </w:rPr>
        <w:t xml:space="preserve">in comparison to upland sites </w:t>
      </w:r>
      <w:r w:rsidR="00D34495">
        <w:rPr>
          <w:rFonts w:ascii="Times" w:hAnsi="Times" w:cs="Times"/>
        </w:rPr>
        <w:t>may be</w:t>
      </w:r>
      <w:r w:rsidR="001F33FB">
        <w:rPr>
          <w:rFonts w:ascii="Times" w:hAnsi="Times" w:cs="Times"/>
        </w:rPr>
        <w:t xml:space="preserve"> </w:t>
      </w:r>
      <w:r w:rsidR="00F41D2B">
        <w:rPr>
          <w:rFonts w:ascii="Times" w:hAnsi="Times" w:cs="Times"/>
        </w:rPr>
        <w:t xml:space="preserve">in part because of </w:t>
      </w:r>
      <w:r w:rsidR="00D34495">
        <w:rPr>
          <w:rFonts w:ascii="Times" w:hAnsi="Times" w:cs="Times"/>
        </w:rPr>
        <w:t xml:space="preserve">the </w:t>
      </w:r>
      <w:r w:rsidR="00F41D2B">
        <w:rPr>
          <w:rFonts w:ascii="Times" w:hAnsi="Times" w:cs="Times"/>
        </w:rPr>
        <w:t xml:space="preserve">historic unlikelihood </w:t>
      </w:r>
      <w:r w:rsidR="00D34495">
        <w:rPr>
          <w:rFonts w:ascii="Times" w:hAnsi="Times" w:cs="Times"/>
        </w:rPr>
        <w:t xml:space="preserve">of lowlands </w:t>
      </w:r>
      <w:r w:rsidR="00F41D2B">
        <w:rPr>
          <w:rFonts w:ascii="Times" w:hAnsi="Times" w:cs="Times"/>
        </w:rPr>
        <w:t>burn</w:t>
      </w:r>
      <w:r w:rsidR="00D34495">
        <w:rPr>
          <w:rFonts w:ascii="Times" w:hAnsi="Times" w:cs="Times"/>
        </w:rPr>
        <w:t>ing</w:t>
      </w:r>
      <w:r w:rsidR="001F33FB">
        <w:rPr>
          <w:rFonts w:ascii="Times" w:hAnsi="Times" w:cs="Times"/>
        </w:rPr>
        <w:t xml:space="preserve">. </w:t>
      </w:r>
      <w:r w:rsidR="00A71685">
        <w:rPr>
          <w:rFonts w:ascii="Times" w:hAnsi="Times" w:cs="Times"/>
        </w:rPr>
        <w:t xml:space="preserve">Given </w:t>
      </w:r>
      <w:r w:rsidR="00D34495">
        <w:rPr>
          <w:rFonts w:ascii="Times" w:hAnsi="Times" w:cs="Times"/>
        </w:rPr>
        <w:t>warming temperatures, lowland sites may begin burning more frequently, making it crucial to understand postfire successional trajectories in lowland sites</w:t>
      </w:r>
      <w:r>
        <w:rPr>
          <w:rFonts w:ascii="Times" w:hAnsi="Times" w:cs="Times"/>
        </w:rPr>
        <w:t>, particularly if lowlands may be more resistant to the effects of shortening fire intervals</w:t>
      </w:r>
      <w:r w:rsidR="00D34495">
        <w:rPr>
          <w:rFonts w:ascii="Times" w:hAnsi="Times" w:cs="Times"/>
        </w:rPr>
        <w:t xml:space="preserve">. </w:t>
      </w:r>
    </w:p>
    <w:p w14:paraId="2B1AF3DA" w14:textId="62B02A65" w:rsidR="00314454" w:rsidRPr="001F33FB" w:rsidRDefault="00D13588" w:rsidP="00314454">
      <w:pPr>
        <w:spacing w:line="360" w:lineRule="auto"/>
        <w:ind w:firstLine="720"/>
        <w:rPr>
          <w:rFonts w:ascii="Times" w:hAnsi="Times"/>
        </w:rPr>
      </w:pPr>
      <w:r>
        <w:rPr>
          <w:rFonts w:ascii="Times" w:hAnsi="Times"/>
        </w:rPr>
        <w:t xml:space="preserve">To </w:t>
      </w:r>
      <w:r w:rsidR="00314454">
        <w:rPr>
          <w:rFonts w:ascii="Times" w:hAnsi="Times"/>
        </w:rPr>
        <w:t>date</w:t>
      </w:r>
      <w:r>
        <w:rPr>
          <w:rFonts w:ascii="Times" w:hAnsi="Times"/>
        </w:rPr>
        <w:t>,</w:t>
      </w:r>
      <w:r w:rsidR="00314454">
        <w:rPr>
          <w:rFonts w:ascii="Times" w:hAnsi="Times"/>
        </w:rPr>
        <w:t xml:space="preserve"> research has been limited to single reburn events</w:t>
      </w:r>
      <w:r>
        <w:rPr>
          <w:rFonts w:ascii="Times" w:hAnsi="Times"/>
        </w:rPr>
        <w:t xml:space="preserve"> (2 fires in sequence)</w:t>
      </w:r>
      <w:r w:rsidR="00314454">
        <w:rPr>
          <w:rFonts w:ascii="Times" w:hAnsi="Times"/>
        </w:rPr>
        <w:t xml:space="preserve"> in coniferous systems (2 fires in sequence). While this is valuable, an increase in fire frequency means repeated short interval events – and the cumulative effects of </w:t>
      </w:r>
      <w:r w:rsidR="00314454" w:rsidRPr="00D36EE1">
        <w:rPr>
          <w:rFonts w:ascii="Times" w:hAnsi="Times"/>
        </w:rPr>
        <w:t>three or more fires</w:t>
      </w:r>
      <w:r w:rsidR="00314454">
        <w:rPr>
          <w:rFonts w:ascii="Times" w:hAnsi="Times"/>
        </w:rPr>
        <w:t xml:space="preserve"> -</w:t>
      </w:r>
      <w:r w:rsidR="00314454" w:rsidRPr="00D36EE1">
        <w:rPr>
          <w:rFonts w:ascii="Times" w:hAnsi="Times"/>
        </w:rPr>
        <w:t xml:space="preserve"> remains </w:t>
      </w:r>
      <w:r w:rsidR="00314454" w:rsidRPr="00D36EE1">
        <w:rPr>
          <w:rFonts w:ascii="Times" w:hAnsi="Times"/>
        </w:rPr>
        <w:lastRenderedPageBreak/>
        <w:t>unknown, limiting our ability to make inferences regarding future boreal forest community composition.</w:t>
      </w:r>
      <w:r w:rsidR="00314454">
        <w:rPr>
          <w:rFonts w:ascii="Times" w:hAnsi="Times"/>
        </w:rPr>
        <w:t xml:space="preserve"> There is no information on how boreal forested ecosystems respond to such an acceleration of fire. Furthermore, research on short interval fires has almost entirely focused on conifer resilience, but the effects of short interval fires on deciduous species is unknown. Given the increasing evidence for a shift to a boreal forest dominated by deciduous species, understanding the effects of multiple fires on the emerging deciduous-dominated forest structure will be essential</w:t>
      </w:r>
      <w:r w:rsidR="00314454" w:rsidRPr="00D36EE1">
        <w:rPr>
          <w:rFonts w:ascii="Times" w:hAnsi="Times"/>
        </w:rPr>
        <w:t xml:space="preserve"> to understanding and predicting the impact of ongoing environmental and climatic change in high-latitude environments</w:t>
      </w:r>
      <w:r w:rsidR="00314454">
        <w:rPr>
          <w:rFonts w:ascii="Times" w:hAnsi="Times"/>
        </w:rPr>
        <w:t xml:space="preserve"> (Johnstone </w:t>
      </w:r>
      <w:r w:rsidR="006D3BF6">
        <w:rPr>
          <w:rFonts w:ascii="Times" w:hAnsi="Times"/>
        </w:rPr>
        <w:t>et al. 2011, Brooks et al. 2004</w:t>
      </w:r>
      <w:r w:rsidR="00314454">
        <w:rPr>
          <w:rFonts w:ascii="Times" w:hAnsi="Times"/>
        </w:rPr>
        <w:t>)</w:t>
      </w:r>
      <w:r w:rsidR="00314454" w:rsidRPr="00D36EE1">
        <w:rPr>
          <w:rFonts w:ascii="Times" w:hAnsi="Times"/>
        </w:rPr>
        <w:t xml:space="preserve">. </w:t>
      </w:r>
    </w:p>
    <w:p w14:paraId="0090EB71" w14:textId="2AB219B3" w:rsidR="00D36EE1" w:rsidRPr="008010B3" w:rsidRDefault="00EA0721" w:rsidP="008010B3">
      <w:pPr>
        <w:spacing w:line="360" w:lineRule="auto"/>
        <w:ind w:firstLine="720"/>
        <w:rPr>
          <w:rFonts w:ascii="Times" w:hAnsi="Times"/>
        </w:rPr>
      </w:pPr>
      <w:r w:rsidRPr="00D36EE1">
        <w:rPr>
          <w:rFonts w:ascii="Times" w:hAnsi="Times" w:cs="Helvetica"/>
        </w:rPr>
        <w:t xml:space="preserve">This study </w:t>
      </w:r>
      <w:r>
        <w:rPr>
          <w:rFonts w:ascii="Times" w:hAnsi="Times" w:cs="Helvetica"/>
        </w:rPr>
        <w:t>characterizes</w:t>
      </w:r>
      <w:r w:rsidRPr="00D36EE1">
        <w:rPr>
          <w:rFonts w:ascii="Times" w:hAnsi="Times" w:cs="Helvetica"/>
        </w:rPr>
        <w:t xml:space="preserve"> post-fire regeneration </w:t>
      </w:r>
      <w:r>
        <w:rPr>
          <w:rFonts w:ascii="Times" w:hAnsi="Times" w:cs="Helvetica"/>
        </w:rPr>
        <w:t>following</w:t>
      </w:r>
      <w:r w:rsidRPr="00D36EE1">
        <w:rPr>
          <w:rFonts w:ascii="Times" w:hAnsi="Times" w:cs="Helvetica"/>
        </w:rPr>
        <w:t xml:space="preserve"> </w:t>
      </w:r>
      <w:r w:rsidR="005D12EA">
        <w:rPr>
          <w:rFonts w:ascii="Times" w:hAnsi="Times" w:cs="Helvetica"/>
        </w:rPr>
        <w:t>a rapid increase in fire frequency from the 19</w:t>
      </w:r>
      <w:r w:rsidR="006C41C4">
        <w:rPr>
          <w:rFonts w:ascii="Times" w:hAnsi="Times" w:cs="Helvetica"/>
        </w:rPr>
        <w:t>40s</w:t>
      </w:r>
      <w:r w:rsidR="005D12EA">
        <w:rPr>
          <w:rFonts w:ascii="Times" w:hAnsi="Times" w:cs="Helvetica"/>
        </w:rPr>
        <w:t xml:space="preserve"> to present. We </w:t>
      </w:r>
      <w:r w:rsidR="004957BC">
        <w:rPr>
          <w:rFonts w:ascii="Times" w:hAnsi="Times" w:cs="Helvetica"/>
        </w:rPr>
        <w:t xml:space="preserve">compare forest resilience across a gradient of 1-3 fires in both upland and lowland forests. </w:t>
      </w:r>
      <w:r w:rsidRPr="00D36EE1">
        <w:rPr>
          <w:rFonts w:ascii="Times" w:hAnsi="Times" w:cs="Helvetica"/>
        </w:rPr>
        <w:t>We hypothesi</w:t>
      </w:r>
      <w:r w:rsidR="00DF1EE5">
        <w:rPr>
          <w:rFonts w:ascii="Times" w:hAnsi="Times" w:cs="Helvetica"/>
        </w:rPr>
        <w:t>ze</w:t>
      </w:r>
      <w:r w:rsidRPr="00D36EE1">
        <w:rPr>
          <w:rFonts w:ascii="Times" w:hAnsi="Times" w:cs="Helvetica"/>
        </w:rPr>
        <w:t xml:space="preserve"> that</w:t>
      </w:r>
      <w:r>
        <w:rPr>
          <w:rFonts w:ascii="Times" w:hAnsi="Times" w:cs="Helvetica"/>
        </w:rPr>
        <w:t xml:space="preserve"> repeat, short interval fires will reduce conifer </w:t>
      </w:r>
      <w:r w:rsidR="00A02B2E">
        <w:rPr>
          <w:rFonts w:ascii="Times" w:hAnsi="Times" w:cs="Helvetica"/>
        </w:rPr>
        <w:t>abundance</w:t>
      </w:r>
      <w:r>
        <w:rPr>
          <w:rFonts w:ascii="Times" w:hAnsi="Times" w:cs="Helvetica"/>
        </w:rPr>
        <w:t xml:space="preserve"> via a reduction in the seedbank and organic layer thickness, favoring deciduous trees, as shown in other systems </w:t>
      </w:r>
      <w:r w:rsidR="005F1E50">
        <w:rPr>
          <w:rFonts w:ascii="Times" w:hAnsi="Times" w:cs="Helvetica"/>
        </w:rPr>
        <w:t>and studies</w:t>
      </w:r>
      <w:r>
        <w:rPr>
          <w:rFonts w:ascii="Times" w:hAnsi="Times" w:cs="Helvetica"/>
        </w:rPr>
        <w:t xml:space="preserve">– but that continued short interval fires will similarly disfavor traditional secondary succession </w:t>
      </w:r>
      <w:r w:rsidR="004957BC">
        <w:rPr>
          <w:rFonts w:ascii="Times" w:hAnsi="Times" w:cs="Helvetica"/>
        </w:rPr>
        <w:t>communities</w:t>
      </w:r>
      <w:r>
        <w:rPr>
          <w:rFonts w:ascii="Times" w:hAnsi="Times" w:cs="Helvetica"/>
        </w:rPr>
        <w:t xml:space="preserve"> in favor of primary succession </w:t>
      </w:r>
      <w:r w:rsidR="004957BC">
        <w:rPr>
          <w:rFonts w:ascii="Times" w:hAnsi="Times" w:cs="Helvetica"/>
        </w:rPr>
        <w:t>communities</w:t>
      </w:r>
      <w:r>
        <w:rPr>
          <w:rFonts w:ascii="Times" w:hAnsi="Times" w:cs="Helvetica"/>
        </w:rPr>
        <w:t>.</w:t>
      </w:r>
      <w:r w:rsidRPr="00D36EE1">
        <w:rPr>
          <w:rFonts w:ascii="Times" w:hAnsi="Times" w:cs="Helvetica"/>
        </w:rPr>
        <w:t xml:space="preserve"> We anticipate that dry, sloped sites may be less </w:t>
      </w:r>
      <w:r>
        <w:rPr>
          <w:rFonts w:ascii="Times" w:hAnsi="Times" w:cs="Helvetica"/>
        </w:rPr>
        <w:t>resistant</w:t>
      </w:r>
      <w:r w:rsidRPr="00D36EE1">
        <w:rPr>
          <w:rFonts w:ascii="Times" w:hAnsi="Times" w:cs="Helvetica"/>
        </w:rPr>
        <w:t xml:space="preserve"> to this transition due to</w:t>
      </w:r>
      <w:r w:rsidR="00BC03F2">
        <w:rPr>
          <w:rFonts w:ascii="Times" w:hAnsi="Times" w:cs="Helvetica"/>
        </w:rPr>
        <w:t xml:space="preserve"> greater soil consumption in each fire</w:t>
      </w:r>
      <w:r w:rsidRPr="00D36EE1">
        <w:rPr>
          <w:rFonts w:ascii="Times" w:hAnsi="Times" w:cs="Helvetica"/>
        </w:rPr>
        <w:t xml:space="preserve">. </w:t>
      </w:r>
      <w:r w:rsidR="00A02B2E">
        <w:rPr>
          <w:rFonts w:ascii="Times" w:hAnsi="Times" w:cs="Helvetica"/>
        </w:rPr>
        <w:t xml:space="preserve">We test those hypotheses by A) comparing patterns of postfire regeneration across a range of fire histories within </w:t>
      </w:r>
      <w:r w:rsidR="008010B3">
        <w:rPr>
          <w:rFonts w:ascii="Times" w:hAnsi="Times" w:cs="Helvetica"/>
        </w:rPr>
        <w:t>a single pre-fire forest type in upland and lowland sites and by B)</w:t>
      </w:r>
      <w:r w:rsidR="008010B3">
        <w:rPr>
          <w:rFonts w:ascii="Times" w:hAnsi="Times"/>
        </w:rPr>
        <w:t xml:space="preserve"> linking soil organic layer characteristics to the relative abundance of plant regeneration by species. Our results provide an empirical test of the resilience of </w:t>
      </w:r>
      <w:r w:rsidR="00D34495">
        <w:rPr>
          <w:rFonts w:ascii="Times" w:hAnsi="Times"/>
        </w:rPr>
        <w:t>black spruce forest communities in uplands and lowlands</w:t>
      </w:r>
      <w:r w:rsidR="008010B3">
        <w:rPr>
          <w:rFonts w:ascii="Times" w:hAnsi="Times"/>
        </w:rPr>
        <w:t xml:space="preserve"> to shortening fire intervals</w:t>
      </w:r>
      <w:r w:rsidR="005F1E50">
        <w:rPr>
          <w:rFonts w:ascii="Times" w:hAnsi="Times"/>
        </w:rPr>
        <w:t>, and also the effects of shortening fire intervals on emergent deciduous-dominated boreal upland and lowlands</w:t>
      </w:r>
      <w:r w:rsidR="008010B3">
        <w:rPr>
          <w:rFonts w:ascii="Times" w:hAnsi="Times"/>
        </w:rPr>
        <w:t xml:space="preserve">. </w:t>
      </w:r>
    </w:p>
    <w:p w14:paraId="5D4D9DBA" w14:textId="77777777" w:rsidR="008010B3" w:rsidRDefault="008010B3" w:rsidP="00D36EE1">
      <w:pPr>
        <w:autoSpaceDE w:val="0"/>
        <w:autoSpaceDN w:val="0"/>
        <w:adjustRightInd w:val="0"/>
        <w:spacing w:line="360" w:lineRule="auto"/>
        <w:rPr>
          <w:rFonts w:ascii="Times" w:hAnsi="Times" w:cs="Helvetica"/>
        </w:rPr>
      </w:pPr>
    </w:p>
    <w:p w14:paraId="52A50B6B" w14:textId="5F8CA276" w:rsidR="00D36EE1" w:rsidRDefault="001F33FB" w:rsidP="00D36EE1">
      <w:pPr>
        <w:autoSpaceDE w:val="0"/>
        <w:autoSpaceDN w:val="0"/>
        <w:adjustRightInd w:val="0"/>
        <w:spacing w:line="360" w:lineRule="auto"/>
        <w:rPr>
          <w:rFonts w:ascii="Times" w:hAnsi="Times" w:cs="Helvetica"/>
          <w:b/>
          <w:bCs/>
        </w:rPr>
      </w:pPr>
      <w:r>
        <w:rPr>
          <w:rFonts w:ascii="Times" w:hAnsi="Times" w:cs="Helvetica"/>
          <w:b/>
          <w:bCs/>
        </w:rPr>
        <w:t xml:space="preserve">II. </w:t>
      </w:r>
      <w:r w:rsidR="00D36EE1" w:rsidRPr="00D36EE1">
        <w:rPr>
          <w:rFonts w:ascii="Times" w:hAnsi="Times" w:cs="Helvetica"/>
          <w:b/>
          <w:bCs/>
        </w:rPr>
        <w:t>Methods</w:t>
      </w:r>
    </w:p>
    <w:p w14:paraId="2FAA9175" w14:textId="48243FC0" w:rsidR="004200F6" w:rsidRDefault="004200F6" w:rsidP="00D36EE1">
      <w:pPr>
        <w:autoSpaceDE w:val="0"/>
        <w:autoSpaceDN w:val="0"/>
        <w:adjustRightInd w:val="0"/>
        <w:spacing w:line="360" w:lineRule="auto"/>
        <w:rPr>
          <w:rFonts w:ascii="Times" w:hAnsi="Times" w:cs="Helvetica"/>
          <w:b/>
          <w:bCs/>
        </w:rPr>
      </w:pPr>
      <w:r>
        <w:rPr>
          <w:rFonts w:ascii="Times" w:hAnsi="Times" w:cs="Helvetica"/>
          <w:b/>
          <w:bCs/>
        </w:rPr>
        <w:t>Site Selection</w:t>
      </w:r>
    </w:p>
    <w:p w14:paraId="0A42944B" w14:textId="0BFF97F0" w:rsidR="00403443" w:rsidRDefault="001F33FB" w:rsidP="00403443">
      <w:pPr>
        <w:autoSpaceDE w:val="0"/>
        <w:autoSpaceDN w:val="0"/>
        <w:adjustRightInd w:val="0"/>
        <w:spacing w:line="360" w:lineRule="auto"/>
        <w:rPr>
          <w:rFonts w:ascii="Times" w:hAnsi="Times" w:cs="Times"/>
        </w:rPr>
      </w:pPr>
      <w:r>
        <w:rPr>
          <w:rFonts w:ascii="Times" w:hAnsi="Times" w:cs="Times"/>
        </w:rPr>
        <w:t>We established 50</w:t>
      </w:r>
      <w:r w:rsidR="00D36EE1">
        <w:rPr>
          <w:rFonts w:ascii="Times" w:hAnsi="Times" w:cs="Times"/>
        </w:rPr>
        <w:t xml:space="preserve"> </w:t>
      </w:r>
      <w:r>
        <w:rPr>
          <w:rFonts w:ascii="Times" w:hAnsi="Times" w:cs="Times"/>
        </w:rPr>
        <w:t>individual</w:t>
      </w:r>
      <w:r w:rsidR="00D36EE1">
        <w:rPr>
          <w:rFonts w:ascii="Times" w:hAnsi="Times" w:cs="Times"/>
        </w:rPr>
        <w:t xml:space="preserve"> </w:t>
      </w:r>
      <w:r>
        <w:rPr>
          <w:rFonts w:ascii="Times" w:hAnsi="Times" w:cs="Times"/>
        </w:rPr>
        <w:t>20x20m</w:t>
      </w:r>
      <w:r w:rsidR="00D36EE1">
        <w:rPr>
          <w:rFonts w:ascii="Times" w:hAnsi="Times" w:cs="Times"/>
        </w:rPr>
        <w:t xml:space="preserve"> plots </w:t>
      </w:r>
      <w:r w:rsidR="00251C23">
        <w:rPr>
          <w:rFonts w:ascii="Times" w:hAnsi="Times" w:cs="Times"/>
        </w:rPr>
        <w:t xml:space="preserve">across </w:t>
      </w:r>
      <w:r w:rsidR="00D36EE1">
        <w:rPr>
          <w:rFonts w:ascii="Times" w:hAnsi="Times" w:cs="Times"/>
        </w:rPr>
        <w:t xml:space="preserve">two </w:t>
      </w:r>
      <w:r w:rsidR="00251C23">
        <w:rPr>
          <w:rFonts w:ascii="Times" w:hAnsi="Times" w:cs="Times"/>
        </w:rPr>
        <w:t xml:space="preserve">locations </w:t>
      </w:r>
      <w:r w:rsidR="00D36EE1">
        <w:rPr>
          <w:rFonts w:ascii="Times" w:hAnsi="Times" w:cs="Times"/>
        </w:rPr>
        <w:t>in Interior Alaska in natural mosaics of stands differing in recent fire history. Each plot experienced between one to three fires in the last 60 years</w:t>
      </w:r>
      <w:r w:rsidR="00DF1EE5">
        <w:rPr>
          <w:rFonts w:ascii="Times" w:hAnsi="Times" w:cs="Times"/>
        </w:rPr>
        <w:t xml:space="preserve">, with the final burn in </w:t>
      </w:r>
      <w:r w:rsidR="00DF1EE5" w:rsidRPr="005F1E50">
        <w:rPr>
          <w:rFonts w:ascii="Times" w:hAnsi="Times" w:cs="Times"/>
          <w:color w:val="FF0000"/>
        </w:rPr>
        <w:t>XXX-XXX</w:t>
      </w:r>
      <w:r w:rsidR="00D36EE1">
        <w:rPr>
          <w:rFonts w:ascii="Times" w:hAnsi="Times" w:cs="Times"/>
        </w:rPr>
        <w:t xml:space="preserve">. </w:t>
      </w:r>
      <w:r>
        <w:rPr>
          <w:rFonts w:ascii="Times" w:hAnsi="Times" w:cs="Times"/>
        </w:rPr>
        <w:t>Eight</w:t>
      </w:r>
      <w:r w:rsidR="00D36EE1">
        <w:rPr>
          <w:rFonts w:ascii="Times" w:hAnsi="Times" w:cs="Times"/>
        </w:rPr>
        <w:t xml:space="preserve"> unburned plots were established as controls</w:t>
      </w:r>
      <w:r w:rsidR="00251C23">
        <w:rPr>
          <w:rFonts w:ascii="Times" w:hAnsi="Times" w:cs="Times"/>
        </w:rPr>
        <w:t xml:space="preserve"> (total n=5</w:t>
      </w:r>
      <w:r w:rsidR="00F6410B">
        <w:rPr>
          <w:rFonts w:ascii="Times" w:hAnsi="Times" w:cs="Times"/>
        </w:rPr>
        <w:t>0</w:t>
      </w:r>
      <w:r w:rsidR="00251C23">
        <w:rPr>
          <w:rFonts w:ascii="Times" w:hAnsi="Times" w:cs="Times"/>
        </w:rPr>
        <w:t>)</w:t>
      </w:r>
      <w:r w:rsidR="00D36EE1">
        <w:rPr>
          <w:rFonts w:ascii="Times" w:hAnsi="Times" w:cs="Times"/>
        </w:rPr>
        <w:t xml:space="preserve">. </w:t>
      </w:r>
    </w:p>
    <w:p w14:paraId="257368E4" w14:textId="77777777" w:rsidR="00403443" w:rsidRDefault="00403443" w:rsidP="00403443">
      <w:pPr>
        <w:autoSpaceDE w:val="0"/>
        <w:autoSpaceDN w:val="0"/>
        <w:adjustRightInd w:val="0"/>
        <w:spacing w:line="360" w:lineRule="auto"/>
        <w:rPr>
          <w:rFonts w:ascii="Times" w:hAnsi="Times" w:cs="Times"/>
        </w:rPr>
      </w:pPr>
    </w:p>
    <w:p w14:paraId="5E828018" w14:textId="05E6BE9B" w:rsidR="00F90E57" w:rsidRDefault="00403443" w:rsidP="00F90E57">
      <w:pPr>
        <w:autoSpaceDE w:val="0"/>
        <w:autoSpaceDN w:val="0"/>
        <w:adjustRightInd w:val="0"/>
        <w:spacing w:line="360" w:lineRule="auto"/>
        <w:rPr>
          <w:rFonts w:ascii="Times" w:hAnsi="Times" w:cs="Helvetica"/>
        </w:rPr>
      </w:pPr>
      <w:r>
        <w:rPr>
          <w:rFonts w:ascii="Times" w:hAnsi="Times" w:cs="Times"/>
        </w:rPr>
        <w:lastRenderedPageBreak/>
        <w:t xml:space="preserve">Site History: </w:t>
      </w:r>
      <w:r w:rsidR="005F1E50">
        <w:rPr>
          <w:rFonts w:ascii="Times" w:hAnsi="Times" w:cs="Times"/>
        </w:rPr>
        <w:t>All plots were</w:t>
      </w:r>
      <w:r>
        <w:rPr>
          <w:rFonts w:ascii="Times" w:hAnsi="Times" w:cs="Times"/>
        </w:rPr>
        <w:t xml:space="preserve"> dominated by black spruce (</w:t>
      </w:r>
      <w:proofErr w:type="spellStart"/>
      <w:r w:rsidR="00F6410B" w:rsidRPr="00F6410B">
        <w:rPr>
          <w:rFonts w:ascii="Times" w:hAnsi="Times" w:cs="Times"/>
          <w:i/>
          <w:iCs/>
        </w:rPr>
        <w:t>Picea</w:t>
      </w:r>
      <w:proofErr w:type="spellEnd"/>
      <w:r w:rsidR="00F6410B" w:rsidRPr="00F6410B">
        <w:rPr>
          <w:rFonts w:ascii="Times" w:hAnsi="Times" w:cs="Times"/>
          <w:i/>
          <w:iCs/>
        </w:rPr>
        <w:t xml:space="preserve"> </w:t>
      </w:r>
      <w:proofErr w:type="spellStart"/>
      <w:r w:rsidR="00F6410B" w:rsidRPr="00F6410B">
        <w:rPr>
          <w:rFonts w:ascii="Times" w:hAnsi="Times" w:cs="Times"/>
          <w:i/>
          <w:iCs/>
        </w:rPr>
        <w:t>mariana</w:t>
      </w:r>
      <w:proofErr w:type="spellEnd"/>
      <w:r>
        <w:rPr>
          <w:rFonts w:ascii="Times" w:hAnsi="Times" w:cs="Times"/>
        </w:rPr>
        <w:t>) before the first fire with occasional birch (</w:t>
      </w:r>
      <w:r w:rsidR="00F6410B" w:rsidRPr="00F6410B">
        <w:rPr>
          <w:rFonts w:ascii="Times" w:hAnsi="Times" w:cs="Times"/>
          <w:i/>
          <w:iCs/>
        </w:rPr>
        <w:t xml:space="preserve">Betula </w:t>
      </w:r>
      <w:proofErr w:type="spellStart"/>
      <w:r w:rsidR="00F6410B" w:rsidRPr="00F6410B">
        <w:rPr>
          <w:rFonts w:ascii="Times" w:hAnsi="Times" w:cs="Times"/>
          <w:i/>
          <w:iCs/>
        </w:rPr>
        <w:t>neoalaskana</w:t>
      </w:r>
      <w:proofErr w:type="spellEnd"/>
      <w:r w:rsidR="00F6410B">
        <w:rPr>
          <w:rFonts w:ascii="Times" w:hAnsi="Times" w:cs="Times"/>
        </w:rPr>
        <w:t>)</w:t>
      </w:r>
      <w:r>
        <w:rPr>
          <w:rFonts w:ascii="Times" w:hAnsi="Times" w:cs="Times"/>
        </w:rPr>
        <w:t xml:space="preserve"> or trembling aspen (</w:t>
      </w:r>
      <w:proofErr w:type="spellStart"/>
      <w:r w:rsidR="00F6410B" w:rsidRPr="008D3097">
        <w:rPr>
          <w:rFonts w:ascii="Times" w:hAnsi="Times"/>
          <w:i/>
          <w:iCs/>
        </w:rPr>
        <w:t>Populus</w:t>
      </w:r>
      <w:proofErr w:type="spellEnd"/>
      <w:r w:rsidR="00F6410B" w:rsidRPr="008D3097">
        <w:rPr>
          <w:rFonts w:ascii="Times" w:hAnsi="Times"/>
          <w:i/>
          <w:iCs/>
        </w:rPr>
        <w:t xml:space="preserve"> </w:t>
      </w:r>
      <w:proofErr w:type="spellStart"/>
      <w:r w:rsidR="00F6410B" w:rsidRPr="008D3097">
        <w:rPr>
          <w:rFonts w:ascii="Times" w:hAnsi="Times"/>
          <w:i/>
          <w:iCs/>
        </w:rPr>
        <w:t>tremuloides</w:t>
      </w:r>
      <w:proofErr w:type="spellEnd"/>
      <w:r>
        <w:rPr>
          <w:rFonts w:ascii="Times" w:hAnsi="Times" w:cs="Times"/>
        </w:rPr>
        <w:t xml:space="preserve">). </w:t>
      </w:r>
      <w:r>
        <w:rPr>
          <w:rFonts w:ascii="Times" w:hAnsi="Times" w:cs="Helvetica"/>
        </w:rPr>
        <w:t>Presence of spruce prior to the burn sequence was established from modern remotely sensed landscape cover data where and when available (Supplement 1), and ground-</w:t>
      </w:r>
      <w:proofErr w:type="spellStart"/>
      <w:r>
        <w:rPr>
          <w:rFonts w:ascii="Times" w:hAnsi="Times" w:cs="Helvetica"/>
        </w:rPr>
        <w:t>truthed</w:t>
      </w:r>
      <w:proofErr w:type="spellEnd"/>
      <w:r>
        <w:rPr>
          <w:rFonts w:ascii="Times" w:hAnsi="Times" w:cs="Helvetica"/>
        </w:rPr>
        <w:t xml:space="preserve"> by </w:t>
      </w:r>
      <w:r w:rsidR="005F1E50">
        <w:rPr>
          <w:rFonts w:ascii="Times" w:hAnsi="Times" w:cs="Helvetica"/>
        </w:rPr>
        <w:t xml:space="preserve">opportunistically </w:t>
      </w:r>
      <w:r>
        <w:rPr>
          <w:rFonts w:ascii="Times" w:hAnsi="Times" w:cs="Helvetica"/>
        </w:rPr>
        <w:t xml:space="preserve">sampling downed woody debris </w:t>
      </w:r>
      <w:r w:rsidR="005F1E50">
        <w:rPr>
          <w:rFonts w:ascii="Times" w:hAnsi="Times" w:cs="Helvetica"/>
        </w:rPr>
        <w:t xml:space="preserve">of black spruce </w:t>
      </w:r>
      <w:r>
        <w:rPr>
          <w:rFonts w:ascii="Times" w:hAnsi="Times" w:cs="Helvetica"/>
        </w:rPr>
        <w:t xml:space="preserve">of various ages. Fire severity has a well-documented role in post-fire forest community composition in the boreal (Hollingsworth et al. 2013). To control for fire severity, all plots experienced full canopy mortality during each fire, as identified by aerial photography and remotely sensed fire perimeters. </w:t>
      </w:r>
    </w:p>
    <w:p w14:paraId="4F791194" w14:textId="77777777" w:rsidR="00F90E57" w:rsidRDefault="00F90E57" w:rsidP="004F4DDD">
      <w:pPr>
        <w:autoSpaceDE w:val="0"/>
        <w:autoSpaceDN w:val="0"/>
        <w:adjustRightInd w:val="0"/>
        <w:spacing w:line="360" w:lineRule="auto"/>
        <w:rPr>
          <w:rFonts w:ascii="Times" w:hAnsi="Times" w:cs="Times"/>
        </w:rPr>
      </w:pPr>
    </w:p>
    <w:p w14:paraId="72A43414" w14:textId="77777777" w:rsidR="00961681" w:rsidRPr="00961681" w:rsidRDefault="00F90E57" w:rsidP="004F4DDD">
      <w:pPr>
        <w:autoSpaceDE w:val="0"/>
        <w:autoSpaceDN w:val="0"/>
        <w:adjustRightInd w:val="0"/>
        <w:spacing w:line="360" w:lineRule="auto"/>
        <w:rPr>
          <w:rFonts w:ascii="Times" w:hAnsi="Times" w:cs="Helvetica"/>
          <w:color w:val="FF0000"/>
        </w:rPr>
      </w:pPr>
      <w:r>
        <w:rPr>
          <w:rFonts w:ascii="Times" w:hAnsi="Times" w:cs="Helvetica"/>
        </w:rPr>
        <w:t>Individual plots</w:t>
      </w:r>
      <w:r w:rsidR="00961681">
        <w:rPr>
          <w:rFonts w:ascii="Times" w:hAnsi="Times" w:cs="Helvetica"/>
        </w:rPr>
        <w:t xml:space="preserve"> were established across a range of slopes and aspects (Fig. X). Upland plots receive an average </w:t>
      </w:r>
      <w:r w:rsidR="00961681" w:rsidRPr="008678B9">
        <w:rPr>
          <w:rFonts w:ascii="Times" w:hAnsi="Times" w:cs="Helvetica"/>
          <w:color w:val="FF0000"/>
        </w:rPr>
        <w:t xml:space="preserve">of XX </w:t>
      </w:r>
      <w:r w:rsidR="00961681">
        <w:rPr>
          <w:rFonts w:ascii="Times" w:hAnsi="Times" w:cs="Helvetica"/>
        </w:rPr>
        <w:t xml:space="preserve">inches of rainfall per year, while lowland plots receive </w:t>
      </w:r>
      <w:r w:rsidR="00961681" w:rsidRPr="008678B9">
        <w:rPr>
          <w:rFonts w:ascii="Times" w:hAnsi="Times" w:cs="Helvetica"/>
          <w:color w:val="FF0000"/>
        </w:rPr>
        <w:t>XX</w:t>
      </w:r>
      <w:r w:rsidR="00961681">
        <w:rPr>
          <w:rFonts w:ascii="Times" w:hAnsi="Times" w:cs="Helvetica"/>
        </w:rPr>
        <w:t xml:space="preserve">. </w:t>
      </w:r>
      <w:r w:rsidR="00AB0FB2">
        <w:rPr>
          <w:rFonts w:ascii="Times" w:hAnsi="Times" w:cs="Helvetica"/>
        </w:rPr>
        <w:t xml:space="preserve">Size of plots, slope and aspect taken from </w:t>
      </w:r>
      <w:r w:rsidR="00AB0FB2" w:rsidRPr="008678B9">
        <w:rPr>
          <w:rFonts w:ascii="Times" w:hAnsi="Times" w:cs="Helvetica"/>
          <w:color w:val="FF0000"/>
        </w:rPr>
        <w:t>XX</w:t>
      </w:r>
      <w:r w:rsidR="00AB0FB2">
        <w:rPr>
          <w:rFonts w:ascii="Times" w:hAnsi="Times" w:cs="Helvetica"/>
        </w:rPr>
        <w:t xml:space="preserve"> source. </w:t>
      </w:r>
    </w:p>
    <w:p w14:paraId="206ED0E3" w14:textId="77777777" w:rsidR="00961681" w:rsidRDefault="00961681" w:rsidP="004F4DDD">
      <w:pPr>
        <w:autoSpaceDE w:val="0"/>
        <w:autoSpaceDN w:val="0"/>
        <w:adjustRightInd w:val="0"/>
        <w:spacing w:line="360" w:lineRule="auto"/>
        <w:rPr>
          <w:rFonts w:ascii="Times" w:hAnsi="Times" w:cs="Helvetica"/>
        </w:rPr>
      </w:pPr>
    </w:p>
    <w:p w14:paraId="4AE0C4AD" w14:textId="7154C068" w:rsidR="00403443" w:rsidRDefault="00403443" w:rsidP="00403443">
      <w:pPr>
        <w:autoSpaceDE w:val="0"/>
        <w:autoSpaceDN w:val="0"/>
        <w:adjustRightInd w:val="0"/>
        <w:spacing w:line="360" w:lineRule="auto"/>
        <w:rPr>
          <w:rFonts w:ascii="Times" w:hAnsi="Times" w:cs="Helvetica"/>
        </w:rPr>
      </w:pPr>
      <w:r>
        <w:rPr>
          <w:rFonts w:ascii="Times" w:hAnsi="Times" w:cs="Helvetica"/>
        </w:rPr>
        <w:t xml:space="preserve">Burn history was established based on both historic aerial photographs from </w:t>
      </w:r>
      <w:r w:rsidRPr="008678B9">
        <w:rPr>
          <w:rFonts w:ascii="Times" w:hAnsi="Times" w:cs="Helvetica"/>
          <w:color w:val="FF0000"/>
        </w:rPr>
        <w:t xml:space="preserve">XXX </w:t>
      </w:r>
      <w:r>
        <w:rPr>
          <w:rFonts w:ascii="Times" w:hAnsi="Times" w:cs="Helvetica"/>
        </w:rPr>
        <w:t xml:space="preserve">source, and modern remotely sensed fire perimeters from </w:t>
      </w:r>
      <w:r w:rsidRPr="008678B9">
        <w:rPr>
          <w:rFonts w:ascii="Times" w:hAnsi="Times" w:cs="Helvetica"/>
          <w:color w:val="FF0000"/>
        </w:rPr>
        <w:t xml:space="preserve">XX </w:t>
      </w:r>
      <w:r>
        <w:rPr>
          <w:rFonts w:ascii="Times" w:hAnsi="Times" w:cs="Helvetica"/>
        </w:rPr>
        <w:t>source. The fire history mosaic at both sites allowed us to adventitiously sample forests with different reburn rates while constraining for time since fire. We sampled sites representing four specific stages of reburn history: 1) mature</w:t>
      </w:r>
      <w:r w:rsidR="00DF1EE5">
        <w:rPr>
          <w:rFonts w:ascii="Times" w:hAnsi="Times" w:cs="Helvetica"/>
        </w:rPr>
        <w:t xml:space="preserve"> </w:t>
      </w:r>
      <w:r>
        <w:rPr>
          <w:rFonts w:ascii="Times" w:hAnsi="Times" w:cs="Helvetica"/>
        </w:rPr>
        <w:t>unburned black spruce forest stands, 2) once-burned black spruce forest recovering from a single short-interval fire (~15 years ago), 3) twice-burned black spruce forest recovering from two short-interval fires (one ~ 30 years ago, and the second ~15 years ago), and 4) thrice-burned black spruce forest, burned once ~45 years ago, a second time ~30 years ago and</w:t>
      </w:r>
      <w:r w:rsidR="00AC35E4">
        <w:rPr>
          <w:rFonts w:ascii="Times" w:hAnsi="Times" w:cs="Helvetica"/>
        </w:rPr>
        <w:t xml:space="preserve"> finally a third ~15 years ago </w:t>
      </w:r>
      <w:r w:rsidR="00AC35E4" w:rsidRPr="00AC35E4">
        <w:rPr>
          <w:rFonts w:ascii="Times" w:hAnsi="Times" w:cs="Helvetica"/>
          <w:color w:val="FF0000"/>
        </w:rPr>
        <w:t>(Figure X – photos of plots</w:t>
      </w:r>
      <w:r w:rsidR="00AC35E4">
        <w:rPr>
          <w:rFonts w:ascii="Times" w:hAnsi="Times" w:cs="Helvetica"/>
        </w:rPr>
        <w:t>)</w:t>
      </w:r>
      <w:r w:rsidR="00EA3A1C">
        <w:rPr>
          <w:rFonts w:ascii="Times" w:hAnsi="Times" w:cs="Helvetica"/>
        </w:rPr>
        <w:t xml:space="preserve">. Time between fires was constrained to 10-15 years, and all plots last burned 15 to 16 years ago. Boreal successional pathways are considered locked in place within two years after fires, meaning the 15-year postfire regeneration trends at our plots represent the direction of longer-term successional trajectories (Ott et al. 2006, Johnstone et al. 2004). </w:t>
      </w:r>
    </w:p>
    <w:p w14:paraId="33CD80DC" w14:textId="7AE57243" w:rsidR="00403443" w:rsidRDefault="00403443" w:rsidP="00F90E57">
      <w:pPr>
        <w:autoSpaceDE w:val="0"/>
        <w:autoSpaceDN w:val="0"/>
        <w:adjustRightInd w:val="0"/>
        <w:spacing w:line="360" w:lineRule="auto"/>
        <w:rPr>
          <w:rFonts w:ascii="Times" w:hAnsi="Times" w:cs="Times"/>
        </w:rPr>
      </w:pPr>
    </w:p>
    <w:p w14:paraId="553E5FB5" w14:textId="24DE9494" w:rsidR="001F33FB" w:rsidRPr="001F33FB" w:rsidRDefault="00403443" w:rsidP="004200F6">
      <w:pPr>
        <w:autoSpaceDE w:val="0"/>
        <w:autoSpaceDN w:val="0"/>
        <w:adjustRightInd w:val="0"/>
        <w:spacing w:line="360" w:lineRule="auto"/>
        <w:rPr>
          <w:rFonts w:ascii="Times" w:hAnsi="Times" w:cs="Helvetica"/>
          <w:b/>
          <w:bCs/>
        </w:rPr>
      </w:pPr>
      <w:r>
        <w:rPr>
          <w:rFonts w:ascii="Times" w:hAnsi="Times" w:cs="Times"/>
        </w:rPr>
        <w:t xml:space="preserve">Site Locations: </w:t>
      </w:r>
      <w:r w:rsidR="004200F6">
        <w:rPr>
          <w:rFonts w:ascii="Times" w:hAnsi="Times" w:cs="Times"/>
        </w:rPr>
        <w:t>Plots were</w:t>
      </w:r>
      <w:r>
        <w:rPr>
          <w:rFonts w:ascii="Times" w:hAnsi="Times" w:cs="Times"/>
        </w:rPr>
        <w:t xml:space="preserve"> randomly placed within the various burn histories, with </w:t>
      </w:r>
      <w:r w:rsidR="004200F6">
        <w:rPr>
          <w:rFonts w:ascii="Times" w:hAnsi="Times" w:cs="Times"/>
        </w:rPr>
        <w:t xml:space="preserve">a minimum of 50 meters </w:t>
      </w:r>
      <w:r>
        <w:rPr>
          <w:rFonts w:ascii="Times" w:hAnsi="Times" w:cs="Times"/>
        </w:rPr>
        <w:t>spacing</w:t>
      </w:r>
      <w:r w:rsidR="004200F6">
        <w:rPr>
          <w:rFonts w:ascii="Times" w:hAnsi="Times" w:cs="Times"/>
        </w:rPr>
        <w:t xml:space="preserve"> and </w:t>
      </w:r>
      <w:r w:rsidR="00490363">
        <w:rPr>
          <w:rFonts w:ascii="Times" w:hAnsi="Times" w:cs="Times"/>
        </w:rPr>
        <w:t xml:space="preserve">a minimum of 50 meters away from </w:t>
      </w:r>
      <w:r w:rsidR="004957BC">
        <w:rPr>
          <w:rFonts w:ascii="Times" w:hAnsi="Times" w:cs="Times"/>
        </w:rPr>
        <w:t>unburned legacies</w:t>
      </w:r>
      <w:r w:rsidR="00893A45">
        <w:rPr>
          <w:rFonts w:ascii="Times" w:hAnsi="Times" w:cs="Times"/>
        </w:rPr>
        <w:t>.</w:t>
      </w:r>
      <w:r w:rsidR="0072584D">
        <w:rPr>
          <w:rFonts w:ascii="Times" w:hAnsi="Times" w:cs="Times"/>
        </w:rPr>
        <w:t xml:space="preserve"> </w:t>
      </w:r>
      <w:r w:rsidR="00FD168B">
        <w:rPr>
          <w:rFonts w:ascii="Times" w:hAnsi="Times" w:cs="Times"/>
        </w:rPr>
        <w:t>P</w:t>
      </w:r>
      <w:r w:rsidR="00D36EE1">
        <w:rPr>
          <w:rFonts w:ascii="Times" w:hAnsi="Times" w:cs="Times"/>
        </w:rPr>
        <w:t xml:space="preserve">lots were </w:t>
      </w:r>
      <w:r w:rsidR="00923E2F">
        <w:rPr>
          <w:rFonts w:ascii="Times" w:hAnsi="Times" w:cs="Times"/>
        </w:rPr>
        <w:t xml:space="preserve">stratified </w:t>
      </w:r>
      <w:r w:rsidR="004957BC">
        <w:rPr>
          <w:rFonts w:ascii="Times" w:hAnsi="Times" w:cs="Times"/>
        </w:rPr>
        <w:t xml:space="preserve">evenly </w:t>
      </w:r>
      <w:r w:rsidR="00923E2F">
        <w:rPr>
          <w:rFonts w:ascii="Times" w:hAnsi="Times" w:cs="Times"/>
        </w:rPr>
        <w:t xml:space="preserve">between </w:t>
      </w:r>
      <w:r w:rsidR="00D36EE1">
        <w:rPr>
          <w:rFonts w:ascii="Times" w:hAnsi="Times" w:cs="Times"/>
        </w:rPr>
        <w:t>an upland site and a lowland site.</w:t>
      </w:r>
      <w:r w:rsidR="00910EDC">
        <w:rPr>
          <w:rFonts w:ascii="Times" w:hAnsi="Times" w:cs="Times"/>
        </w:rPr>
        <w:t xml:space="preserve"> The upland site represents well drained boreal forest; the lowland a flatter, more poorly drained location. Both are on the </w:t>
      </w:r>
      <w:r w:rsidR="00910EDC">
        <w:rPr>
          <w:rFonts w:ascii="Times" w:hAnsi="Times" w:cs="Times"/>
        </w:rPr>
        <w:lastRenderedPageBreak/>
        <w:t>northern edge of the discontinuous permafrost zone</w:t>
      </w:r>
      <w:r w:rsidR="004957BC">
        <w:rPr>
          <w:rFonts w:ascii="Times" w:hAnsi="Times" w:cs="Times"/>
        </w:rPr>
        <w:t>;</w:t>
      </w:r>
      <w:r w:rsidR="00910EDC">
        <w:rPr>
          <w:rFonts w:ascii="Times" w:hAnsi="Times" w:cs="Times"/>
        </w:rPr>
        <w:t xml:space="preserve"> wit</w:t>
      </w:r>
      <w:r w:rsidR="001F33FB">
        <w:rPr>
          <w:rFonts w:ascii="Times" w:hAnsi="Times" w:cs="Times"/>
        </w:rPr>
        <w:t>h nearby unburned black spruce communities</w:t>
      </w:r>
      <w:r w:rsidR="00910EDC">
        <w:rPr>
          <w:rFonts w:ascii="Times" w:hAnsi="Times" w:cs="Times"/>
        </w:rPr>
        <w:t xml:space="preserve"> </w:t>
      </w:r>
      <w:r w:rsidR="004957BC">
        <w:rPr>
          <w:rFonts w:ascii="Times" w:hAnsi="Times" w:cs="Times"/>
        </w:rPr>
        <w:t xml:space="preserve">have shallow permafrost </w:t>
      </w:r>
      <w:r w:rsidR="00251C23">
        <w:rPr>
          <w:rFonts w:ascii="Times" w:hAnsi="Times" w:cs="Times"/>
        </w:rPr>
        <w:t xml:space="preserve">in both locations </w:t>
      </w:r>
      <w:r w:rsidR="00910EDC">
        <w:rPr>
          <w:rFonts w:ascii="Times" w:hAnsi="Times" w:cs="Times"/>
        </w:rPr>
        <w:t>(</w:t>
      </w:r>
      <w:r w:rsidR="004957BC">
        <w:rPr>
          <w:rFonts w:ascii="Times" w:hAnsi="Times" w:cs="Times"/>
        </w:rPr>
        <w:t>data not shown)</w:t>
      </w:r>
      <w:r w:rsidR="00BC03F2">
        <w:rPr>
          <w:rFonts w:ascii="Times" w:hAnsi="Times" w:cs="Times"/>
        </w:rPr>
        <w:t xml:space="preserve">. </w:t>
      </w:r>
      <w:r w:rsidR="00C20BBC">
        <w:rPr>
          <w:rFonts w:ascii="Times" w:hAnsi="Times" w:cs="Helvetica"/>
        </w:rPr>
        <w:t xml:space="preserve"> </w:t>
      </w:r>
    </w:p>
    <w:p w14:paraId="708D63AB" w14:textId="52D1F98A" w:rsidR="001F33FB" w:rsidRPr="00D57893" w:rsidRDefault="0044469F" w:rsidP="004200F6">
      <w:pPr>
        <w:autoSpaceDE w:val="0"/>
        <w:autoSpaceDN w:val="0"/>
        <w:adjustRightInd w:val="0"/>
        <w:spacing w:line="360" w:lineRule="auto"/>
        <w:rPr>
          <w:rFonts w:ascii="Times" w:hAnsi="Times" w:cs="Helvetica"/>
          <w:color w:val="FF0000"/>
        </w:rPr>
      </w:pPr>
      <w:r w:rsidRPr="008678B9">
        <w:rPr>
          <w:rFonts w:ascii="Times" w:hAnsi="Times" w:cs="Helvetica"/>
          <w:color w:val="FF0000"/>
        </w:rPr>
        <w:t>[Soil paragraph]</w:t>
      </w:r>
    </w:p>
    <w:p w14:paraId="088CE16D" w14:textId="5C8AC344" w:rsidR="001F33FB" w:rsidRPr="001F33FB" w:rsidRDefault="001F33FB" w:rsidP="004200F6">
      <w:pPr>
        <w:autoSpaceDE w:val="0"/>
        <w:autoSpaceDN w:val="0"/>
        <w:adjustRightInd w:val="0"/>
        <w:spacing w:line="360" w:lineRule="auto"/>
        <w:rPr>
          <w:rFonts w:ascii="Times" w:hAnsi="Times" w:cs="Helvetica"/>
          <w:b/>
          <w:bCs/>
        </w:rPr>
      </w:pPr>
      <w:r w:rsidRPr="001F33FB">
        <w:rPr>
          <w:rFonts w:ascii="Times" w:hAnsi="Times" w:cs="Helvetica"/>
          <w:b/>
          <w:bCs/>
        </w:rPr>
        <w:t>Field Sampling</w:t>
      </w:r>
    </w:p>
    <w:p w14:paraId="27EDE238" w14:textId="7889AAA6" w:rsidR="00D36EE1" w:rsidRDefault="005212D8" w:rsidP="004200F6">
      <w:pPr>
        <w:autoSpaceDE w:val="0"/>
        <w:autoSpaceDN w:val="0"/>
        <w:adjustRightInd w:val="0"/>
        <w:spacing w:line="360" w:lineRule="auto"/>
        <w:rPr>
          <w:rFonts w:ascii="Times" w:hAnsi="Times" w:cs="Helvetica"/>
        </w:rPr>
      </w:pPr>
      <w:r>
        <w:rPr>
          <w:rFonts w:ascii="Times" w:hAnsi="Times" w:cs="Helvetica"/>
        </w:rPr>
        <w:t>Stem</w:t>
      </w:r>
      <w:r w:rsidR="00734231">
        <w:rPr>
          <w:rFonts w:ascii="Times" w:hAnsi="Times" w:cs="Helvetica"/>
        </w:rPr>
        <w:t>s</w:t>
      </w:r>
      <w:r>
        <w:rPr>
          <w:rFonts w:ascii="Times" w:hAnsi="Times" w:cs="Helvetica"/>
        </w:rPr>
        <w:t xml:space="preserve"> </w:t>
      </w:r>
      <w:r w:rsidR="000952EF">
        <w:rPr>
          <w:rFonts w:ascii="Times" w:hAnsi="Times" w:cs="Helvetica"/>
        </w:rPr>
        <w:t xml:space="preserve">above diameter breast height (DBH) </w:t>
      </w:r>
      <w:r>
        <w:rPr>
          <w:rFonts w:ascii="Times" w:hAnsi="Times" w:cs="Helvetica"/>
        </w:rPr>
        <w:t>and seedling</w:t>
      </w:r>
      <w:r w:rsidR="00734231">
        <w:rPr>
          <w:rFonts w:ascii="Times" w:hAnsi="Times" w:cs="Helvetica"/>
        </w:rPr>
        <w:t>s</w:t>
      </w:r>
      <w:r w:rsidR="00961681">
        <w:rPr>
          <w:rFonts w:ascii="Times" w:hAnsi="Times" w:cs="Helvetica"/>
        </w:rPr>
        <w:t xml:space="preserve"> </w:t>
      </w:r>
      <w:r w:rsidR="00734231">
        <w:rPr>
          <w:rFonts w:ascii="Times" w:hAnsi="Times" w:cs="Helvetica"/>
        </w:rPr>
        <w:t xml:space="preserve">were </w:t>
      </w:r>
      <w:r>
        <w:rPr>
          <w:rFonts w:ascii="Times" w:hAnsi="Times" w:cs="Helvetica"/>
        </w:rPr>
        <w:t>count</w:t>
      </w:r>
      <w:r w:rsidR="00734231">
        <w:rPr>
          <w:rFonts w:ascii="Times" w:hAnsi="Times" w:cs="Helvetica"/>
        </w:rPr>
        <w:t>ed in each plot; where density precluded counting over the entire 400m2, a randomly selected subset (100 or 200 m2) was counted</w:t>
      </w:r>
      <w:r>
        <w:rPr>
          <w:rFonts w:ascii="Times" w:hAnsi="Times" w:cs="Helvetica"/>
        </w:rPr>
        <w:t>. Canopy health, presence of browse</w:t>
      </w:r>
      <w:r w:rsidR="00734231">
        <w:rPr>
          <w:rFonts w:ascii="Times" w:hAnsi="Times" w:cs="Helvetica"/>
        </w:rPr>
        <w:t>,</w:t>
      </w:r>
      <w:r>
        <w:rPr>
          <w:rFonts w:ascii="Times" w:hAnsi="Times" w:cs="Helvetica"/>
        </w:rPr>
        <w:t xml:space="preserve"> and understory species were noted for each stem counted above DBH. For </w:t>
      </w:r>
      <w:r w:rsidR="001F33FB">
        <w:rPr>
          <w:rFonts w:ascii="Times" w:hAnsi="Times" w:cs="Helvetica"/>
        </w:rPr>
        <w:t>asexual reproducers such as willow and aspen</w:t>
      </w:r>
      <w:r>
        <w:rPr>
          <w:rFonts w:ascii="Times" w:hAnsi="Times" w:cs="Helvetica"/>
        </w:rPr>
        <w:t xml:space="preserve">, each individual stem </w:t>
      </w:r>
      <w:r w:rsidR="001F33FB">
        <w:rPr>
          <w:rFonts w:ascii="Times" w:hAnsi="Times" w:cs="Helvetica"/>
        </w:rPr>
        <w:t xml:space="preserve">in a given clump </w:t>
      </w:r>
      <w:r>
        <w:rPr>
          <w:rFonts w:ascii="Times" w:hAnsi="Times" w:cs="Helvetica"/>
        </w:rPr>
        <w:t>was counted and then</w:t>
      </w:r>
      <w:r w:rsidR="001F33FB">
        <w:rPr>
          <w:rFonts w:ascii="Times" w:hAnsi="Times" w:cs="Helvetica"/>
        </w:rPr>
        <w:t xml:space="preserve"> clumps were</w:t>
      </w:r>
      <w:r>
        <w:rPr>
          <w:rFonts w:ascii="Times" w:hAnsi="Times" w:cs="Helvetica"/>
        </w:rPr>
        <w:t xml:space="preserve"> pooled and treated </w:t>
      </w:r>
      <w:r w:rsidR="001F33FB">
        <w:rPr>
          <w:rFonts w:ascii="Times" w:hAnsi="Times" w:cs="Helvetica"/>
        </w:rPr>
        <w:t>as individual</w:t>
      </w:r>
      <w:r w:rsidR="00DF1EE5">
        <w:rPr>
          <w:rFonts w:ascii="Times" w:hAnsi="Times" w:cs="Helvetica"/>
        </w:rPr>
        <w:t>s</w:t>
      </w:r>
      <w:r>
        <w:rPr>
          <w:rFonts w:ascii="Times" w:hAnsi="Times" w:cs="Helvetica"/>
        </w:rPr>
        <w:t xml:space="preserve">. </w:t>
      </w:r>
      <w:r w:rsidR="006D2D16">
        <w:rPr>
          <w:rFonts w:ascii="Times" w:hAnsi="Times" w:cs="Helvetica"/>
        </w:rPr>
        <w:t>Distance from adventitious roots to soil surface was measured w</w:t>
      </w:r>
      <w:r w:rsidR="00314454">
        <w:rPr>
          <w:rFonts w:ascii="Times" w:hAnsi="Times" w:cs="Helvetica"/>
        </w:rPr>
        <w:t>h</w:t>
      </w:r>
      <w:r w:rsidR="006D2D16">
        <w:rPr>
          <w:rFonts w:ascii="Times" w:hAnsi="Times" w:cs="Helvetica"/>
        </w:rPr>
        <w:t xml:space="preserve">ere </w:t>
      </w:r>
      <w:r w:rsidR="00DF1EE5">
        <w:rPr>
          <w:rFonts w:ascii="Times" w:hAnsi="Times" w:cs="Helvetica"/>
        </w:rPr>
        <w:t xml:space="preserve">snags were </w:t>
      </w:r>
      <w:r w:rsidR="006D2D16">
        <w:rPr>
          <w:rFonts w:ascii="Times" w:hAnsi="Times" w:cs="Helvetica"/>
        </w:rPr>
        <w:t>available to sampl</w:t>
      </w:r>
      <w:r w:rsidR="00DF1EE5">
        <w:rPr>
          <w:rFonts w:ascii="Times" w:hAnsi="Times" w:cs="Helvetica"/>
        </w:rPr>
        <w:t>e</w:t>
      </w:r>
      <w:r w:rsidR="006D2D16">
        <w:rPr>
          <w:rFonts w:ascii="Times" w:hAnsi="Times" w:cs="Helvetica"/>
        </w:rPr>
        <w:t xml:space="preserve">. </w:t>
      </w:r>
      <w:r w:rsidR="00360D1A">
        <w:rPr>
          <w:rFonts w:ascii="Times" w:hAnsi="Times" w:cs="Helvetica"/>
        </w:rPr>
        <w:t xml:space="preserve">Organic layer depth was measured at the center and at each corner of each plot. </w:t>
      </w:r>
      <w:r w:rsidR="00490363">
        <w:rPr>
          <w:rFonts w:ascii="Times" w:hAnsi="Times" w:cs="Helvetica"/>
        </w:rPr>
        <w:t>Presence and abundance of soil cover</w:t>
      </w:r>
      <w:r w:rsidR="006F0BA7">
        <w:rPr>
          <w:rFonts w:ascii="Times" w:hAnsi="Times" w:cs="Helvetica"/>
        </w:rPr>
        <w:t xml:space="preserve"> was estimated</w:t>
      </w:r>
      <w:r w:rsidR="00D36EE1" w:rsidRPr="00D36EE1">
        <w:rPr>
          <w:rFonts w:ascii="Times" w:hAnsi="Times" w:cs="Helvetica"/>
        </w:rPr>
        <w:t xml:space="preserve"> </w:t>
      </w:r>
      <w:r w:rsidR="006F0BA7">
        <w:rPr>
          <w:rFonts w:ascii="Times" w:hAnsi="Times" w:cs="Helvetica"/>
        </w:rPr>
        <w:t>across</w:t>
      </w:r>
      <w:r w:rsidR="00D36EE1" w:rsidRPr="00D36EE1">
        <w:rPr>
          <w:rFonts w:ascii="Times" w:hAnsi="Times" w:cs="Helvetica"/>
        </w:rPr>
        <w:t xml:space="preserve"> 1</w:t>
      </w:r>
      <w:r w:rsidR="006F0BA7">
        <w:rPr>
          <w:rFonts w:ascii="Times" w:hAnsi="Times" w:cs="Helvetica"/>
        </w:rPr>
        <w:t>-</w:t>
      </w:r>
      <w:r w:rsidR="00D36EE1" w:rsidRPr="00D36EE1">
        <w:rPr>
          <w:rFonts w:ascii="Times" w:hAnsi="Times" w:cs="Helvetica"/>
        </w:rPr>
        <w:t>m</w:t>
      </w:r>
      <w:r w:rsidR="006F0BA7">
        <w:rPr>
          <w:rFonts w:ascii="Times" w:hAnsi="Times" w:cs="Helvetica"/>
        </w:rPr>
        <w:t>eter</w:t>
      </w:r>
      <w:r w:rsidR="00D36EE1" w:rsidRPr="00D36EE1">
        <w:rPr>
          <w:rFonts w:ascii="Times" w:hAnsi="Times" w:cs="Helvetica"/>
        </w:rPr>
        <w:t xml:space="preserve"> subplots at each corner of each site. </w:t>
      </w:r>
    </w:p>
    <w:p w14:paraId="6C0C34E4" w14:textId="77777777" w:rsidR="00D36EE1" w:rsidRDefault="00D36EE1" w:rsidP="00D36EE1">
      <w:pPr>
        <w:autoSpaceDE w:val="0"/>
        <w:autoSpaceDN w:val="0"/>
        <w:adjustRightInd w:val="0"/>
        <w:spacing w:line="360" w:lineRule="auto"/>
        <w:rPr>
          <w:rFonts w:ascii="Times" w:hAnsi="Times" w:cs="Helvetica"/>
        </w:rPr>
      </w:pPr>
    </w:p>
    <w:p w14:paraId="3F48E091" w14:textId="0B73934F" w:rsidR="00DE3451" w:rsidRPr="00E20B0C" w:rsidRDefault="00D36EE1" w:rsidP="00D36EE1">
      <w:pPr>
        <w:autoSpaceDE w:val="0"/>
        <w:autoSpaceDN w:val="0"/>
        <w:adjustRightInd w:val="0"/>
        <w:spacing w:line="360" w:lineRule="auto"/>
        <w:rPr>
          <w:rFonts w:ascii="Times" w:hAnsi="Times" w:cs="Helvetica"/>
          <w:b/>
          <w:bCs/>
        </w:rPr>
      </w:pPr>
      <w:r w:rsidRPr="00D36EE1">
        <w:rPr>
          <w:rFonts w:ascii="Times" w:hAnsi="Times" w:cs="Helvetica"/>
          <w:b/>
          <w:bCs/>
        </w:rPr>
        <w:t>Data Analysis</w:t>
      </w:r>
    </w:p>
    <w:p w14:paraId="1B24AA5A" w14:textId="191D7047" w:rsidR="00D36EE1" w:rsidRDefault="00DE3451" w:rsidP="00D36EE1">
      <w:pPr>
        <w:autoSpaceDE w:val="0"/>
        <w:autoSpaceDN w:val="0"/>
        <w:adjustRightInd w:val="0"/>
        <w:spacing w:line="360" w:lineRule="auto"/>
        <w:rPr>
          <w:rFonts w:ascii="Times" w:hAnsi="Times" w:cs="Helvetica"/>
        </w:rPr>
      </w:pPr>
      <w:r>
        <w:rPr>
          <w:rFonts w:ascii="Times" w:hAnsi="Times" w:cs="Helvetica"/>
        </w:rPr>
        <w:t xml:space="preserve">We used </w:t>
      </w:r>
      <w:r w:rsidR="007C2A37">
        <w:rPr>
          <w:rFonts w:ascii="Times" w:hAnsi="Times" w:cs="Helvetica"/>
        </w:rPr>
        <w:t>linear mixed effect (LME)</w:t>
      </w:r>
      <w:r>
        <w:rPr>
          <w:rFonts w:ascii="Times" w:hAnsi="Times" w:cs="Helvetica"/>
        </w:rPr>
        <w:t xml:space="preserve"> models </w:t>
      </w:r>
      <w:r w:rsidR="007C2A37">
        <w:rPr>
          <w:rFonts w:ascii="Times" w:hAnsi="Times" w:cs="Helvetica"/>
        </w:rPr>
        <w:t xml:space="preserve">to investigate </w:t>
      </w:r>
      <w:r>
        <w:rPr>
          <w:rFonts w:ascii="Times" w:hAnsi="Times" w:cs="Helvetica"/>
        </w:rPr>
        <w:t xml:space="preserve">the effect of </w:t>
      </w:r>
      <w:r w:rsidR="00E047D4">
        <w:rPr>
          <w:rFonts w:ascii="Times" w:hAnsi="Times" w:cs="Helvetica"/>
        </w:rPr>
        <w:t xml:space="preserve">substrate consumption on regeneration abundance of each species. Each model included an interaction between the fixed effects of fire history and site. The best structure for each model was selected based on the lowest AIC value and F-test comparisons (Table #). </w:t>
      </w:r>
    </w:p>
    <w:p w14:paraId="1EFA4E94" w14:textId="77777777" w:rsidR="008678B9" w:rsidRDefault="008678B9" w:rsidP="00916905">
      <w:pPr>
        <w:autoSpaceDE w:val="0"/>
        <w:autoSpaceDN w:val="0"/>
        <w:adjustRightInd w:val="0"/>
        <w:spacing w:line="360" w:lineRule="auto"/>
        <w:rPr>
          <w:rFonts w:ascii="Times" w:hAnsi="Times" w:cs="Helvetica"/>
        </w:rPr>
      </w:pPr>
    </w:p>
    <w:p w14:paraId="0868C30B" w14:textId="38AA0D11" w:rsidR="00916905" w:rsidRDefault="00916905" w:rsidP="00916905">
      <w:pPr>
        <w:autoSpaceDE w:val="0"/>
        <w:autoSpaceDN w:val="0"/>
        <w:adjustRightInd w:val="0"/>
        <w:spacing w:line="360" w:lineRule="auto"/>
        <w:rPr>
          <w:rFonts w:ascii="Times" w:hAnsi="Times" w:cs="Helvetica"/>
        </w:rPr>
      </w:pPr>
      <w:r>
        <w:rPr>
          <w:rFonts w:ascii="Times" w:hAnsi="Times" w:cs="Helvetica"/>
        </w:rPr>
        <w:t xml:space="preserve">All analyses were performed in R version </w:t>
      </w:r>
      <w:r w:rsidR="008678B9">
        <w:rPr>
          <w:rFonts w:ascii="Times" w:hAnsi="Times" w:cs="Helvetica"/>
        </w:rPr>
        <w:t xml:space="preserve">1.2.1335 </w:t>
      </w:r>
      <w:r>
        <w:rPr>
          <w:rFonts w:ascii="Times" w:hAnsi="Times" w:cs="Helvetica"/>
        </w:rPr>
        <w:t xml:space="preserve">(R Development Core Team, 2014) and reported means include +/- 1 standard </w:t>
      </w:r>
      <w:r w:rsidR="00F6410B">
        <w:rPr>
          <w:rFonts w:ascii="Times" w:hAnsi="Times" w:cs="Helvetica"/>
        </w:rPr>
        <w:t>deviation</w:t>
      </w:r>
      <w:r>
        <w:rPr>
          <w:rFonts w:ascii="Times" w:hAnsi="Times" w:cs="Helvetica"/>
        </w:rPr>
        <w:t>.</w:t>
      </w:r>
      <w:r w:rsidR="008678B9">
        <w:rPr>
          <w:rFonts w:ascii="Times" w:hAnsi="Times" w:cs="Helvetica"/>
        </w:rPr>
        <w:t xml:space="preserve"> </w:t>
      </w:r>
      <w:r w:rsidR="00813347" w:rsidRPr="00813347">
        <w:rPr>
          <w:rFonts w:ascii="Times" w:hAnsi="Times" w:cs="Helvetica"/>
        </w:rPr>
        <w:t xml:space="preserve">Welch two sample t-tests were run in R to compare specific </w:t>
      </w:r>
      <w:r w:rsidR="00AC35E4" w:rsidRPr="00813347">
        <w:rPr>
          <w:rFonts w:ascii="Times" w:hAnsi="Times" w:cs="Helvetica"/>
        </w:rPr>
        <w:t>differences</w:t>
      </w:r>
      <w:r w:rsidR="00813347" w:rsidRPr="00813347">
        <w:rPr>
          <w:rFonts w:ascii="Times" w:hAnsi="Times" w:cs="Helvetica"/>
        </w:rPr>
        <w:t xml:space="preserve"> in regeneration across fire historie</w:t>
      </w:r>
      <w:r w:rsidR="00813347" w:rsidRPr="004F1ACF">
        <w:rPr>
          <w:rFonts w:ascii="Times" w:hAnsi="Times" w:cs="Helvetica"/>
          <w:color w:val="000000" w:themeColor="text1"/>
        </w:rPr>
        <w:t xml:space="preserve">s. </w:t>
      </w:r>
      <w:r>
        <w:rPr>
          <w:rFonts w:ascii="Times" w:hAnsi="Times" w:cs="Helvetica"/>
        </w:rPr>
        <w:t>Generalized mixed-models were conducted through ‘lme4’ (Bates et al. 2019). Figures were created</w:t>
      </w:r>
      <w:r w:rsidR="00AC35E4">
        <w:rPr>
          <w:rFonts w:ascii="Times" w:hAnsi="Times" w:cs="Helvetica"/>
        </w:rPr>
        <w:t xml:space="preserve"> through ‘ggplot2’ (Wickham 2016</w:t>
      </w:r>
      <w:r>
        <w:rPr>
          <w:rFonts w:ascii="Times" w:hAnsi="Times" w:cs="Helvetica"/>
        </w:rPr>
        <w:t>) and ‘</w:t>
      </w:r>
      <w:proofErr w:type="spellStart"/>
      <w:r>
        <w:rPr>
          <w:rFonts w:ascii="Times" w:hAnsi="Times" w:cs="Helvetica"/>
        </w:rPr>
        <w:t>cowplot</w:t>
      </w:r>
      <w:proofErr w:type="spellEnd"/>
      <w:r>
        <w:rPr>
          <w:rFonts w:ascii="Times" w:hAnsi="Times" w:cs="Helvetica"/>
        </w:rPr>
        <w:t>’ (Wilkes et al.</w:t>
      </w:r>
      <w:r w:rsidR="00A460BE">
        <w:rPr>
          <w:rFonts w:ascii="Times" w:hAnsi="Times" w:cs="Helvetica"/>
          <w:color w:val="FF0000"/>
        </w:rPr>
        <w:t xml:space="preserve"> </w:t>
      </w:r>
      <w:r w:rsidR="00A460BE" w:rsidRPr="00A460BE">
        <w:rPr>
          <w:rFonts w:ascii="Times" w:hAnsi="Times" w:cs="Helvetica"/>
        </w:rPr>
        <w:t>2019</w:t>
      </w:r>
      <w:r>
        <w:rPr>
          <w:rFonts w:ascii="Times" w:hAnsi="Times" w:cs="Helvetica"/>
        </w:rPr>
        <w:t xml:space="preserve">). All dependent variables were log-transformed to meet assumptions of normality. Because our plots are clustered by design to take advantage of natural experimental conditions, spatial autocorrelation among plots was assessed by </w:t>
      </w:r>
      <w:r w:rsidRPr="008678B9">
        <w:rPr>
          <w:rFonts w:ascii="Times" w:hAnsi="Times" w:cs="Helvetica"/>
          <w:color w:val="FF0000"/>
        </w:rPr>
        <w:t xml:space="preserve">[EXPLAIN]. </w:t>
      </w:r>
      <w:r>
        <w:rPr>
          <w:rFonts w:ascii="Times" w:hAnsi="Times" w:cs="Helvetica"/>
        </w:rPr>
        <w:t xml:space="preserve">We found no evidence of spatial autocorrelation (Table #) but accounted for the grouping of plots in sites by including site as a random effect in </w:t>
      </w:r>
      <w:r w:rsidR="007C2A37">
        <w:rPr>
          <w:rFonts w:ascii="Times" w:hAnsi="Times" w:cs="Helvetica"/>
        </w:rPr>
        <w:t xml:space="preserve">LMEs. </w:t>
      </w:r>
    </w:p>
    <w:p w14:paraId="3E95652A" w14:textId="77777777" w:rsidR="00D57893" w:rsidRDefault="00D57893" w:rsidP="00D36EE1">
      <w:pPr>
        <w:autoSpaceDE w:val="0"/>
        <w:autoSpaceDN w:val="0"/>
        <w:adjustRightInd w:val="0"/>
        <w:spacing w:line="360" w:lineRule="auto"/>
        <w:rPr>
          <w:rFonts w:ascii="Times" w:hAnsi="Times" w:cs="Helvetica"/>
        </w:rPr>
      </w:pPr>
    </w:p>
    <w:p w14:paraId="07104FE3" w14:textId="77777777" w:rsidR="00D57893" w:rsidRDefault="00D57893">
      <w:pPr>
        <w:rPr>
          <w:rFonts w:ascii="Times" w:hAnsi="Times" w:cs="Helvetica"/>
          <w:b/>
          <w:bCs/>
        </w:rPr>
      </w:pPr>
      <w:r>
        <w:rPr>
          <w:rFonts w:ascii="Times" w:hAnsi="Times" w:cs="Helvetica"/>
          <w:b/>
          <w:bCs/>
        </w:rPr>
        <w:br w:type="page"/>
      </w:r>
    </w:p>
    <w:p w14:paraId="351FD637" w14:textId="6A70DE62" w:rsidR="009F67AA" w:rsidRDefault="001F33FB" w:rsidP="00D36EE1">
      <w:pPr>
        <w:autoSpaceDE w:val="0"/>
        <w:autoSpaceDN w:val="0"/>
        <w:adjustRightInd w:val="0"/>
        <w:spacing w:line="360" w:lineRule="auto"/>
        <w:rPr>
          <w:rFonts w:ascii="Times" w:hAnsi="Times" w:cs="Helvetica"/>
          <w:b/>
          <w:bCs/>
        </w:rPr>
      </w:pPr>
      <w:r>
        <w:rPr>
          <w:rFonts w:ascii="Times" w:hAnsi="Times" w:cs="Helvetica"/>
          <w:b/>
          <w:bCs/>
        </w:rPr>
        <w:lastRenderedPageBreak/>
        <w:t xml:space="preserve">III. </w:t>
      </w:r>
      <w:r w:rsidR="00D36EE1">
        <w:rPr>
          <w:rFonts w:ascii="Times" w:hAnsi="Times" w:cs="Helvetica"/>
          <w:b/>
          <w:bCs/>
        </w:rPr>
        <w:t>Results</w:t>
      </w:r>
    </w:p>
    <w:p w14:paraId="5A530A62" w14:textId="0FB98EC3" w:rsidR="00270CE5" w:rsidRDefault="00270CE5" w:rsidP="00D36EE1">
      <w:pPr>
        <w:autoSpaceDE w:val="0"/>
        <w:autoSpaceDN w:val="0"/>
        <w:adjustRightInd w:val="0"/>
        <w:spacing w:line="360" w:lineRule="auto"/>
        <w:rPr>
          <w:rFonts w:ascii="Times" w:hAnsi="Times" w:cs="Helvetica"/>
          <w:b/>
          <w:bCs/>
        </w:rPr>
      </w:pPr>
      <w:r>
        <w:rPr>
          <w:rFonts w:ascii="Times" w:hAnsi="Times" w:cs="Helvetica"/>
          <w:b/>
          <w:bCs/>
          <w:noProof/>
        </w:rPr>
        <w:drawing>
          <wp:inline distT="0" distB="0" distL="0" distR="0" wp14:anchorId="2D829FBF" wp14:editId="0C75A088">
            <wp:extent cx="3273725" cy="2182483"/>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me_abundanc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09900" cy="2206600"/>
                    </a:xfrm>
                    <a:prstGeom prst="rect">
                      <a:avLst/>
                    </a:prstGeom>
                  </pic:spPr>
                </pic:pic>
              </a:graphicData>
            </a:graphic>
          </wp:inline>
        </w:drawing>
      </w:r>
    </w:p>
    <w:p w14:paraId="5CA67C65" w14:textId="522B980E" w:rsidR="00E20B0C" w:rsidRDefault="00E20B0C" w:rsidP="00D36EE1">
      <w:pPr>
        <w:autoSpaceDE w:val="0"/>
        <w:autoSpaceDN w:val="0"/>
        <w:adjustRightInd w:val="0"/>
        <w:spacing w:line="360" w:lineRule="auto"/>
        <w:rPr>
          <w:rFonts w:ascii="Times" w:hAnsi="Times" w:cs="Helvetica"/>
          <w:b/>
          <w:bCs/>
        </w:rPr>
      </w:pPr>
      <w:r w:rsidRPr="00360D1A">
        <w:rPr>
          <w:rFonts w:ascii="Times" w:hAnsi="Times" w:cs="Helvetica"/>
          <w:b/>
          <w:bCs/>
          <w:sz w:val="20"/>
          <w:szCs w:val="20"/>
        </w:rPr>
        <w:t xml:space="preserve">Figure X. </w:t>
      </w:r>
      <w:r>
        <w:rPr>
          <w:rFonts w:ascii="Times" w:hAnsi="Times" w:cs="Helvetica"/>
          <w:b/>
          <w:bCs/>
          <w:sz w:val="20"/>
          <w:szCs w:val="20"/>
        </w:rPr>
        <w:t xml:space="preserve">Density of black spruce seedlings and established trees according to number of fires. </w:t>
      </w:r>
    </w:p>
    <w:p w14:paraId="5299EF0B" w14:textId="598472A0" w:rsidR="001F33FB" w:rsidRDefault="00E30528" w:rsidP="00D36EE1">
      <w:pPr>
        <w:autoSpaceDE w:val="0"/>
        <w:autoSpaceDN w:val="0"/>
        <w:adjustRightInd w:val="0"/>
        <w:spacing w:line="360" w:lineRule="auto"/>
        <w:rPr>
          <w:rFonts w:ascii="Times" w:hAnsi="Times" w:cs="Helvetica"/>
          <w:b/>
          <w:bCs/>
        </w:rPr>
      </w:pPr>
      <w:r>
        <w:rPr>
          <w:rFonts w:ascii="Times" w:hAnsi="Times" w:cs="Helvetica"/>
          <w:b/>
          <w:bCs/>
          <w:noProof/>
        </w:rPr>
        <w:drawing>
          <wp:inline distT="0" distB="0" distL="0" distR="0" wp14:anchorId="492E40D0" wp14:editId="08665122">
            <wp:extent cx="5943600" cy="3963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en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63670"/>
                    </a:xfrm>
                    <a:prstGeom prst="rect">
                      <a:avLst/>
                    </a:prstGeom>
                  </pic:spPr>
                </pic:pic>
              </a:graphicData>
            </a:graphic>
          </wp:inline>
        </w:drawing>
      </w:r>
    </w:p>
    <w:p w14:paraId="14A43DD1" w14:textId="6A9F6157" w:rsidR="002642C7" w:rsidRDefault="002642C7" w:rsidP="00950B73">
      <w:pPr>
        <w:autoSpaceDE w:val="0"/>
        <w:autoSpaceDN w:val="0"/>
        <w:adjustRightInd w:val="0"/>
        <w:spacing w:line="276" w:lineRule="auto"/>
        <w:rPr>
          <w:rFonts w:ascii="Times" w:hAnsi="Times" w:cs="Helvetica"/>
          <w:b/>
          <w:bCs/>
          <w:sz w:val="20"/>
          <w:szCs w:val="20"/>
        </w:rPr>
      </w:pPr>
      <w:r w:rsidRPr="00360D1A">
        <w:rPr>
          <w:rFonts w:ascii="Times" w:hAnsi="Times" w:cs="Helvetica"/>
          <w:b/>
          <w:bCs/>
          <w:sz w:val="20"/>
          <w:szCs w:val="20"/>
        </w:rPr>
        <w:t xml:space="preserve">Figure X. </w:t>
      </w:r>
      <w:r w:rsidR="00360D1A" w:rsidRPr="00360D1A">
        <w:rPr>
          <w:rFonts w:ascii="Times" w:hAnsi="Times" w:cs="Helvetica"/>
          <w:b/>
          <w:bCs/>
          <w:sz w:val="20"/>
          <w:szCs w:val="20"/>
        </w:rPr>
        <w:t xml:space="preserve">Average proportion of species present at each burn history between upland and lowland sites. </w:t>
      </w:r>
      <w:r w:rsidR="00950B73">
        <w:rPr>
          <w:rFonts w:ascii="Times" w:hAnsi="Times" w:cs="Helvetica"/>
          <w:b/>
          <w:bCs/>
          <w:sz w:val="20"/>
          <w:szCs w:val="20"/>
        </w:rPr>
        <w:t>Error bars represent standard deviations</w:t>
      </w:r>
    </w:p>
    <w:p w14:paraId="10CADA97" w14:textId="77777777" w:rsidR="00C20BBC" w:rsidRDefault="00C20BBC" w:rsidP="00D36EE1">
      <w:pPr>
        <w:autoSpaceDE w:val="0"/>
        <w:autoSpaceDN w:val="0"/>
        <w:adjustRightInd w:val="0"/>
        <w:spacing w:line="360" w:lineRule="auto"/>
        <w:rPr>
          <w:rFonts w:ascii="Times" w:hAnsi="Times" w:cs="Helvetica"/>
          <w:b/>
          <w:bCs/>
        </w:rPr>
      </w:pPr>
    </w:p>
    <w:p w14:paraId="30AADEA1" w14:textId="22F0F3EF" w:rsidR="00270CE5" w:rsidRPr="00360D1A" w:rsidRDefault="00270CE5" w:rsidP="00D36EE1">
      <w:pPr>
        <w:autoSpaceDE w:val="0"/>
        <w:autoSpaceDN w:val="0"/>
        <w:adjustRightInd w:val="0"/>
        <w:spacing w:line="360" w:lineRule="auto"/>
        <w:rPr>
          <w:rFonts w:ascii="Times" w:hAnsi="Times" w:cs="Helvetica"/>
          <w:b/>
          <w:bCs/>
          <w:sz w:val="20"/>
          <w:szCs w:val="20"/>
        </w:rPr>
      </w:pPr>
      <w:r>
        <w:rPr>
          <w:rFonts w:ascii="Times" w:hAnsi="Times" w:cs="Helvetica"/>
          <w:b/>
          <w:bCs/>
        </w:rPr>
        <w:t>Seedling regeneration</w:t>
      </w:r>
    </w:p>
    <w:p w14:paraId="4756D878" w14:textId="043B9467" w:rsidR="00223C11" w:rsidRPr="001F33FB" w:rsidRDefault="000952EF" w:rsidP="00223C11">
      <w:pPr>
        <w:autoSpaceDE w:val="0"/>
        <w:autoSpaceDN w:val="0"/>
        <w:adjustRightInd w:val="0"/>
        <w:spacing w:line="360" w:lineRule="auto"/>
        <w:ind w:firstLine="720"/>
        <w:rPr>
          <w:rFonts w:ascii="Times" w:hAnsi="Times" w:cs="Helvetica"/>
        </w:rPr>
      </w:pPr>
      <w:r>
        <w:rPr>
          <w:rFonts w:ascii="Times" w:hAnsi="Times" w:cs="Helvetica"/>
        </w:rPr>
        <w:t>Black spruce seedlings are most abundant in un</w:t>
      </w:r>
      <w:r w:rsidR="008A3C1F">
        <w:rPr>
          <w:rFonts w:ascii="Times" w:hAnsi="Times" w:cs="Helvetica"/>
        </w:rPr>
        <w:t>burned plots in both uplands (86.7</w:t>
      </w:r>
      <w:r>
        <w:rPr>
          <w:rFonts w:ascii="Times" w:hAnsi="Times" w:cs="Helvetica"/>
        </w:rPr>
        <w:t>%</w:t>
      </w:r>
      <w:r w:rsidR="008A3C1F">
        <w:rPr>
          <w:rFonts w:ascii="Times" w:hAnsi="Times" w:cs="Helvetica"/>
        </w:rPr>
        <w:t>, standard deviation 11.4%) and lowlands (98.2%, standard deviation 3.5%</w:t>
      </w:r>
      <w:r>
        <w:rPr>
          <w:rFonts w:ascii="Times" w:hAnsi="Times" w:cs="Helvetica"/>
        </w:rPr>
        <w:t xml:space="preserve">), but presence declines </w:t>
      </w:r>
      <w:r>
        <w:rPr>
          <w:rFonts w:ascii="Times" w:hAnsi="Times" w:cs="Helvetica"/>
        </w:rPr>
        <w:lastRenderedPageBreak/>
        <w:t xml:space="preserve">with </w:t>
      </w:r>
      <w:r w:rsidR="008A3C1F">
        <w:rPr>
          <w:rFonts w:ascii="Times" w:hAnsi="Times" w:cs="Helvetica"/>
        </w:rPr>
        <w:t>increasing fires to 2.2% (standard deviation 3.2%)</w:t>
      </w:r>
      <w:r>
        <w:rPr>
          <w:rFonts w:ascii="Times" w:hAnsi="Times" w:cs="Helvetica"/>
        </w:rPr>
        <w:t xml:space="preserve"> </w:t>
      </w:r>
      <w:r w:rsidR="008A3C1F">
        <w:rPr>
          <w:rFonts w:ascii="Times" w:hAnsi="Times" w:cs="Helvetica"/>
        </w:rPr>
        <w:t>and 4.9</w:t>
      </w:r>
      <w:r>
        <w:rPr>
          <w:rFonts w:ascii="Times" w:hAnsi="Times" w:cs="Helvetica"/>
        </w:rPr>
        <w:t>%</w:t>
      </w:r>
      <w:r w:rsidR="008A3C1F">
        <w:rPr>
          <w:rFonts w:ascii="Times" w:hAnsi="Times" w:cs="Helvetica"/>
        </w:rPr>
        <w:t xml:space="preserve"> (standard deviation 5.5%)</w:t>
      </w:r>
      <w:r>
        <w:rPr>
          <w:rFonts w:ascii="Times" w:hAnsi="Times" w:cs="Helvetica"/>
        </w:rPr>
        <w:t xml:space="preserve"> in thrice-burned upland and lowland plots respectively. Deciduous seedling presence increases across fire history in both upland and lowland plots: upland plots saw increases in birch and willow seedlings between one, two and t</w:t>
      </w:r>
      <w:r w:rsidR="006E130C">
        <w:rPr>
          <w:rFonts w:ascii="Times" w:hAnsi="Times" w:cs="Helvetica"/>
        </w:rPr>
        <w:t>h</w:t>
      </w:r>
      <w:r>
        <w:rPr>
          <w:rFonts w:ascii="Times" w:hAnsi="Times" w:cs="Helvetica"/>
        </w:rPr>
        <w:t>ree fires, while lowland plots were characterized by increasing presence in willow seedlings alongside a significant increase in aspen seedlings between twice and thrice burned plots (p-va</w:t>
      </w:r>
      <w:r w:rsidR="006E130C">
        <w:rPr>
          <w:rFonts w:ascii="Times" w:hAnsi="Times" w:cs="Helvetica"/>
        </w:rPr>
        <w:t>l</w:t>
      </w:r>
      <w:r>
        <w:rPr>
          <w:rFonts w:ascii="Times" w:hAnsi="Times" w:cs="Helvetica"/>
        </w:rPr>
        <w:t xml:space="preserve">ue). </w:t>
      </w:r>
    </w:p>
    <w:p w14:paraId="6DA3C092" w14:textId="77777777" w:rsidR="00D57893" w:rsidRDefault="00D57893" w:rsidP="00D36EE1">
      <w:pPr>
        <w:autoSpaceDE w:val="0"/>
        <w:autoSpaceDN w:val="0"/>
        <w:adjustRightInd w:val="0"/>
        <w:spacing w:line="360" w:lineRule="auto"/>
        <w:rPr>
          <w:rFonts w:ascii="Times" w:hAnsi="Times" w:cs="Helvetica"/>
          <w:b/>
          <w:bCs/>
        </w:rPr>
      </w:pPr>
    </w:p>
    <w:p w14:paraId="24689924" w14:textId="675D58F0" w:rsidR="005F0E2F" w:rsidRDefault="00D57893" w:rsidP="00D36EE1">
      <w:pPr>
        <w:autoSpaceDE w:val="0"/>
        <w:autoSpaceDN w:val="0"/>
        <w:adjustRightInd w:val="0"/>
        <w:spacing w:line="360" w:lineRule="auto"/>
        <w:rPr>
          <w:rFonts w:ascii="Times" w:hAnsi="Times" w:cs="Helvetica"/>
          <w:b/>
          <w:bCs/>
        </w:rPr>
      </w:pPr>
      <w:r>
        <w:rPr>
          <w:rFonts w:ascii="Times" w:hAnsi="Times" w:cs="Helvetica"/>
          <w:b/>
          <w:bCs/>
        </w:rPr>
        <w:t>Overstory regeneration</w:t>
      </w:r>
    </w:p>
    <w:p w14:paraId="2B93BE09" w14:textId="7EDFBBBE" w:rsidR="000952EF" w:rsidRPr="000952EF" w:rsidRDefault="000952EF" w:rsidP="00D36EE1">
      <w:pPr>
        <w:autoSpaceDE w:val="0"/>
        <w:autoSpaceDN w:val="0"/>
        <w:adjustRightInd w:val="0"/>
        <w:spacing w:line="360" w:lineRule="auto"/>
        <w:rPr>
          <w:rFonts w:ascii="Times" w:hAnsi="Times" w:cs="Helvetica"/>
        </w:rPr>
      </w:pPr>
      <w:r w:rsidRPr="000952EF">
        <w:rPr>
          <w:rFonts w:ascii="Times" w:hAnsi="Times" w:cs="Helvetica"/>
          <w:bCs/>
        </w:rPr>
        <w:t>Individuals above DBH represent the first cohort of trees to establish after the most recent fire</w:t>
      </w:r>
      <w:r>
        <w:rPr>
          <w:rFonts w:ascii="Times" w:hAnsi="Times" w:cs="Helvetica"/>
          <w:bCs/>
        </w:rPr>
        <w:t>. Unburned plots in both sites are heavily populated with black spruce (</w:t>
      </w:r>
      <w:r w:rsidR="00D57893">
        <w:rPr>
          <w:rFonts w:ascii="Times" w:hAnsi="Times" w:cs="Helvetica"/>
          <w:bCs/>
        </w:rPr>
        <w:t>upland plots 89.7% +/ 5.6%, lowland plots 95.5% +/- 7.3%</w:t>
      </w:r>
      <w:r>
        <w:rPr>
          <w:rFonts w:ascii="Times" w:hAnsi="Times" w:cs="Helvetica"/>
          <w:bCs/>
        </w:rPr>
        <w:t>) and occasional birch</w:t>
      </w:r>
      <w:r w:rsidR="00D57893">
        <w:rPr>
          <w:rFonts w:ascii="Times" w:hAnsi="Times" w:cs="Helvetica"/>
          <w:bCs/>
        </w:rPr>
        <w:t xml:space="preserve"> (upland 0.02</w:t>
      </w:r>
      <w:r>
        <w:rPr>
          <w:rFonts w:ascii="Times" w:hAnsi="Times" w:cs="Helvetica"/>
          <w:bCs/>
        </w:rPr>
        <w:t>% +/-</w:t>
      </w:r>
      <w:r w:rsidR="00D57893">
        <w:rPr>
          <w:rFonts w:ascii="Times" w:hAnsi="Times" w:cs="Helvetica"/>
          <w:bCs/>
        </w:rPr>
        <w:t xml:space="preserve"> 2.19%, lowland 0%</w:t>
      </w:r>
      <w:r>
        <w:rPr>
          <w:rFonts w:ascii="Times" w:hAnsi="Times" w:cs="Helvetica"/>
          <w:bCs/>
        </w:rPr>
        <w:t>) and willow (</w:t>
      </w:r>
      <w:r w:rsidR="00D57893">
        <w:rPr>
          <w:rFonts w:ascii="Times" w:hAnsi="Times" w:cs="Helvetica"/>
          <w:bCs/>
        </w:rPr>
        <w:t xml:space="preserve">upland plots </w:t>
      </w:r>
      <w:r>
        <w:rPr>
          <w:rFonts w:ascii="Times" w:hAnsi="Times" w:cs="Helvetica"/>
          <w:bCs/>
        </w:rPr>
        <w:t>X%+/-) as expected. Once-burned plots in both upland and lowland sites are populated by …</w:t>
      </w:r>
    </w:p>
    <w:p w14:paraId="17144354" w14:textId="77777777" w:rsidR="00E20B0C" w:rsidRPr="00270CE5" w:rsidRDefault="00E20B0C" w:rsidP="001F33FB">
      <w:pPr>
        <w:autoSpaceDE w:val="0"/>
        <w:autoSpaceDN w:val="0"/>
        <w:adjustRightInd w:val="0"/>
        <w:spacing w:line="360" w:lineRule="auto"/>
        <w:rPr>
          <w:rFonts w:ascii="Times" w:hAnsi="Times" w:cs="Helvetica"/>
        </w:rPr>
      </w:pPr>
    </w:p>
    <w:p w14:paraId="6F2F99BA" w14:textId="1C9662EB" w:rsidR="00790D2A" w:rsidRDefault="008919A3" w:rsidP="001F33FB">
      <w:pPr>
        <w:autoSpaceDE w:val="0"/>
        <w:autoSpaceDN w:val="0"/>
        <w:adjustRightInd w:val="0"/>
        <w:spacing w:line="360" w:lineRule="auto"/>
        <w:rPr>
          <w:rFonts w:ascii="Times" w:hAnsi="Times" w:cs="Helvetica"/>
        </w:rPr>
      </w:pPr>
      <w:r>
        <w:rPr>
          <w:rFonts w:ascii="Times" w:hAnsi="Times" w:cs="Helvetica"/>
          <w:b/>
          <w:bCs/>
          <w:noProof/>
        </w:rPr>
        <w:drawing>
          <wp:inline distT="0" distB="0" distL="0" distR="0" wp14:anchorId="505D9209" wp14:editId="3CF73FC1">
            <wp:extent cx="2826701" cy="1885071"/>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ven_ro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5727" cy="1891090"/>
                    </a:xfrm>
                    <a:prstGeom prst="rect">
                      <a:avLst/>
                    </a:prstGeom>
                  </pic:spPr>
                </pic:pic>
              </a:graphicData>
            </a:graphic>
          </wp:inline>
        </w:drawing>
      </w:r>
    </w:p>
    <w:p w14:paraId="61E7CE6D" w14:textId="4B7E4DF4" w:rsidR="00790D2A" w:rsidRPr="00790D2A" w:rsidRDefault="00790D2A" w:rsidP="001F33FB">
      <w:pPr>
        <w:autoSpaceDE w:val="0"/>
        <w:autoSpaceDN w:val="0"/>
        <w:adjustRightInd w:val="0"/>
        <w:spacing w:line="360" w:lineRule="auto"/>
        <w:rPr>
          <w:rFonts w:ascii="Times" w:hAnsi="Times" w:cs="Helvetica"/>
          <w:b/>
          <w:bCs/>
          <w:sz w:val="20"/>
          <w:szCs w:val="20"/>
        </w:rPr>
      </w:pPr>
      <w:r w:rsidRPr="00790D2A">
        <w:rPr>
          <w:rFonts w:ascii="Times" w:hAnsi="Times" w:cs="Helvetica"/>
          <w:b/>
          <w:bCs/>
          <w:sz w:val="20"/>
          <w:szCs w:val="20"/>
        </w:rPr>
        <w:t xml:space="preserve">Figure X. </w:t>
      </w:r>
      <w:r>
        <w:rPr>
          <w:rFonts w:ascii="Times" w:hAnsi="Times" w:cs="Helvetica"/>
          <w:b/>
          <w:bCs/>
          <w:sz w:val="20"/>
          <w:szCs w:val="20"/>
        </w:rPr>
        <w:t>D</w:t>
      </w:r>
      <w:r w:rsidR="008919A3">
        <w:rPr>
          <w:rFonts w:ascii="Times" w:hAnsi="Times" w:cs="Helvetica"/>
          <w:b/>
          <w:bCs/>
          <w:sz w:val="20"/>
          <w:szCs w:val="20"/>
        </w:rPr>
        <w:t>istance</w:t>
      </w:r>
      <w:r>
        <w:rPr>
          <w:rFonts w:ascii="Times" w:hAnsi="Times" w:cs="Helvetica"/>
          <w:b/>
          <w:bCs/>
          <w:sz w:val="20"/>
          <w:szCs w:val="20"/>
        </w:rPr>
        <w:t xml:space="preserve"> </w:t>
      </w:r>
      <w:r w:rsidR="00335D4F">
        <w:rPr>
          <w:rFonts w:ascii="Times" w:hAnsi="Times" w:cs="Helvetica"/>
          <w:b/>
          <w:bCs/>
          <w:sz w:val="20"/>
          <w:szCs w:val="20"/>
        </w:rPr>
        <w:t xml:space="preserve">in centimeters </w:t>
      </w:r>
      <w:r w:rsidR="008919A3">
        <w:rPr>
          <w:rFonts w:ascii="Times" w:hAnsi="Times" w:cs="Helvetica"/>
          <w:b/>
          <w:bCs/>
          <w:sz w:val="20"/>
          <w:szCs w:val="20"/>
        </w:rPr>
        <w:t>between</w:t>
      </w:r>
      <w:r>
        <w:rPr>
          <w:rFonts w:ascii="Times" w:hAnsi="Times" w:cs="Helvetica"/>
          <w:b/>
          <w:bCs/>
          <w:sz w:val="20"/>
          <w:szCs w:val="20"/>
        </w:rPr>
        <w:t xml:space="preserve"> highest adventitious </w:t>
      </w:r>
      <w:r w:rsidR="00335D4F">
        <w:rPr>
          <w:rFonts w:ascii="Times" w:hAnsi="Times" w:cs="Helvetica"/>
          <w:b/>
          <w:bCs/>
          <w:sz w:val="20"/>
          <w:szCs w:val="20"/>
        </w:rPr>
        <w:t xml:space="preserve">black spruce </w:t>
      </w:r>
      <w:r>
        <w:rPr>
          <w:rFonts w:ascii="Times" w:hAnsi="Times" w:cs="Helvetica"/>
          <w:b/>
          <w:bCs/>
          <w:sz w:val="20"/>
          <w:szCs w:val="20"/>
        </w:rPr>
        <w:t xml:space="preserve">roots to soil surface across fire history. </w:t>
      </w:r>
    </w:p>
    <w:p w14:paraId="3BB869CB" w14:textId="771E8A4C" w:rsidR="00335D4F" w:rsidRPr="00335D4F" w:rsidRDefault="00335D4F" w:rsidP="001F33FB">
      <w:pPr>
        <w:autoSpaceDE w:val="0"/>
        <w:autoSpaceDN w:val="0"/>
        <w:adjustRightInd w:val="0"/>
        <w:spacing w:line="360" w:lineRule="auto"/>
        <w:rPr>
          <w:rFonts w:ascii="Times" w:hAnsi="Times" w:cs="Helvetica"/>
          <w:b/>
          <w:bCs/>
        </w:rPr>
      </w:pPr>
      <w:r w:rsidRPr="00790D2A">
        <w:rPr>
          <w:rFonts w:ascii="Times" w:hAnsi="Times" w:cs="Helvetica"/>
          <w:b/>
          <w:bCs/>
        </w:rPr>
        <w:t>Adventitious roots</w:t>
      </w:r>
    </w:p>
    <w:p w14:paraId="036CE49F" w14:textId="6E405AD3" w:rsidR="00F372EC" w:rsidRDefault="00F87A69" w:rsidP="00D36EE1">
      <w:pPr>
        <w:autoSpaceDE w:val="0"/>
        <w:autoSpaceDN w:val="0"/>
        <w:adjustRightInd w:val="0"/>
        <w:spacing w:line="360" w:lineRule="auto"/>
        <w:rPr>
          <w:rFonts w:ascii="Times" w:hAnsi="Times" w:cs="Helvetica"/>
        </w:rPr>
      </w:pPr>
      <w:r>
        <w:rPr>
          <w:rFonts w:ascii="Times" w:hAnsi="Times" w:cs="Helvetica"/>
        </w:rPr>
        <w:t xml:space="preserve">Adventitious roots were only available to sample in once- and twice-burned plots. Depth from adventitious root to current soil surface ranged from </w:t>
      </w:r>
      <w:r w:rsidR="00790D2A">
        <w:rPr>
          <w:rFonts w:ascii="Times" w:hAnsi="Times" w:cs="Helvetica"/>
        </w:rPr>
        <w:t>0</w:t>
      </w:r>
      <w:r>
        <w:rPr>
          <w:rFonts w:ascii="Times" w:hAnsi="Times" w:cs="Helvetica"/>
        </w:rPr>
        <w:t xml:space="preserve"> to </w:t>
      </w:r>
      <w:r w:rsidR="00790D2A">
        <w:rPr>
          <w:rFonts w:ascii="Times" w:hAnsi="Times" w:cs="Helvetica"/>
        </w:rPr>
        <w:t>24</w:t>
      </w:r>
      <w:r>
        <w:rPr>
          <w:rFonts w:ascii="Times" w:hAnsi="Times" w:cs="Helvetica"/>
        </w:rPr>
        <w:t xml:space="preserve"> cm in once-burned upland plots, and </w:t>
      </w:r>
      <w:r w:rsidR="00790D2A">
        <w:rPr>
          <w:rFonts w:ascii="Times" w:hAnsi="Times" w:cs="Helvetica"/>
        </w:rPr>
        <w:t>3</w:t>
      </w:r>
      <w:r>
        <w:rPr>
          <w:rFonts w:ascii="Times" w:hAnsi="Times" w:cs="Helvetica"/>
        </w:rPr>
        <w:t xml:space="preserve"> to </w:t>
      </w:r>
      <w:r w:rsidR="00790D2A">
        <w:rPr>
          <w:rFonts w:ascii="Times" w:hAnsi="Times" w:cs="Helvetica"/>
        </w:rPr>
        <w:t>7</w:t>
      </w:r>
      <w:r>
        <w:rPr>
          <w:rFonts w:ascii="Times" w:hAnsi="Times" w:cs="Helvetica"/>
        </w:rPr>
        <w:t xml:space="preserve"> cm in once-burned lowland plots.</w:t>
      </w:r>
      <w:r w:rsidR="00790D2A">
        <w:rPr>
          <w:rFonts w:ascii="Times" w:hAnsi="Times" w:cs="Helvetica"/>
        </w:rPr>
        <w:t xml:space="preserve"> </w:t>
      </w:r>
      <w:r w:rsidR="007C2A37">
        <w:rPr>
          <w:rFonts w:ascii="Times" w:hAnsi="Times" w:cs="Helvetica"/>
        </w:rPr>
        <w:t>Average</w:t>
      </w:r>
      <w:r w:rsidR="00790D2A">
        <w:rPr>
          <w:rFonts w:ascii="Times" w:hAnsi="Times" w:cs="Helvetica"/>
        </w:rPr>
        <w:t xml:space="preserve"> adventitious root depth in upland plots shrank between once-</w:t>
      </w:r>
      <w:r w:rsidR="00335D4F">
        <w:rPr>
          <w:rFonts w:ascii="Times" w:hAnsi="Times" w:cs="Helvetica"/>
        </w:rPr>
        <w:t xml:space="preserve"> and twice-burned plots by a factor of 2.4</w:t>
      </w:r>
      <w:r w:rsidR="004F31FF">
        <w:rPr>
          <w:rFonts w:ascii="Times" w:hAnsi="Times" w:cs="Helvetica"/>
        </w:rPr>
        <w:t xml:space="preserve">. </w:t>
      </w:r>
      <w:r w:rsidR="00335D4F">
        <w:rPr>
          <w:rFonts w:ascii="Times" w:hAnsi="Times" w:cs="Helvetica"/>
        </w:rPr>
        <w:t>Adventitious root depth in lowland plots did not differ significantly (p</w:t>
      </w:r>
      <w:r w:rsidR="004F31FF">
        <w:rPr>
          <w:rFonts w:ascii="Times" w:hAnsi="Times" w:cs="Helvetica"/>
        </w:rPr>
        <w:t xml:space="preserve">-value </w:t>
      </w:r>
      <w:r w:rsidR="00335D4F">
        <w:rPr>
          <w:rFonts w:ascii="Times" w:hAnsi="Times" w:cs="Helvetica"/>
        </w:rPr>
        <w:t>=</w:t>
      </w:r>
      <w:r w:rsidR="004F31FF">
        <w:rPr>
          <w:rFonts w:ascii="Times" w:hAnsi="Times" w:cs="Helvetica"/>
        </w:rPr>
        <w:t xml:space="preserve"> </w:t>
      </w:r>
      <w:r w:rsidR="00335D4F">
        <w:rPr>
          <w:rFonts w:ascii="Times" w:hAnsi="Times" w:cs="Helvetica"/>
        </w:rPr>
        <w:t xml:space="preserve">0.1064) between once-burned and twice-burned plots. </w:t>
      </w:r>
    </w:p>
    <w:p w14:paraId="6834305E" w14:textId="77777777" w:rsidR="00F372EC" w:rsidRDefault="00F372EC" w:rsidP="00D36EE1">
      <w:pPr>
        <w:autoSpaceDE w:val="0"/>
        <w:autoSpaceDN w:val="0"/>
        <w:adjustRightInd w:val="0"/>
        <w:spacing w:line="360" w:lineRule="auto"/>
        <w:rPr>
          <w:rFonts w:ascii="Times" w:hAnsi="Times" w:cs="Helvetica"/>
        </w:rPr>
      </w:pPr>
    </w:p>
    <w:p w14:paraId="18978D6A" w14:textId="3FBAFC46" w:rsidR="001F33FB" w:rsidRPr="00F372EC" w:rsidRDefault="00F372EC" w:rsidP="00D36EE1">
      <w:pPr>
        <w:autoSpaceDE w:val="0"/>
        <w:autoSpaceDN w:val="0"/>
        <w:adjustRightInd w:val="0"/>
        <w:spacing w:line="360" w:lineRule="auto"/>
        <w:rPr>
          <w:rFonts w:ascii="Times" w:hAnsi="Times" w:cs="Helvetica"/>
        </w:rPr>
      </w:pPr>
      <w:r>
        <w:rPr>
          <w:rFonts w:ascii="Times" w:hAnsi="Times" w:cs="Helvetica"/>
          <w:noProof/>
        </w:rPr>
        <w:lastRenderedPageBreak/>
        <w:drawing>
          <wp:inline distT="0" distB="0" distL="0" distR="0" wp14:anchorId="46F88784" wp14:editId="07CB917E">
            <wp:extent cx="5943600" cy="1981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bstr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81835"/>
                    </a:xfrm>
                    <a:prstGeom prst="rect">
                      <a:avLst/>
                    </a:prstGeom>
                  </pic:spPr>
                </pic:pic>
              </a:graphicData>
            </a:graphic>
          </wp:inline>
        </w:drawing>
      </w:r>
    </w:p>
    <w:p w14:paraId="1919A76E" w14:textId="7CA1F46F" w:rsidR="002642C7" w:rsidRDefault="002642C7" w:rsidP="00D36EE1">
      <w:pPr>
        <w:autoSpaceDE w:val="0"/>
        <w:autoSpaceDN w:val="0"/>
        <w:adjustRightInd w:val="0"/>
        <w:spacing w:line="360" w:lineRule="auto"/>
        <w:rPr>
          <w:rFonts w:ascii="Times" w:hAnsi="Times" w:cs="Helvetica"/>
          <w:b/>
          <w:bCs/>
        </w:rPr>
      </w:pPr>
      <w:r w:rsidRPr="002642C7">
        <w:rPr>
          <w:rFonts w:ascii="Times" w:hAnsi="Times" w:cs="Helvetica"/>
          <w:b/>
          <w:bCs/>
          <w:sz w:val="20"/>
          <w:szCs w:val="20"/>
        </w:rPr>
        <w:t xml:space="preserve">Figure X. </w:t>
      </w:r>
      <w:r w:rsidR="008919A3">
        <w:rPr>
          <w:rFonts w:ascii="Times" w:hAnsi="Times" w:cs="Helvetica"/>
          <w:b/>
          <w:bCs/>
          <w:sz w:val="20"/>
          <w:szCs w:val="20"/>
        </w:rPr>
        <w:t xml:space="preserve">A) </w:t>
      </w:r>
      <w:r w:rsidRPr="002642C7">
        <w:rPr>
          <w:rFonts w:ascii="Times" w:hAnsi="Times" w:cs="Helvetica"/>
          <w:b/>
          <w:bCs/>
          <w:sz w:val="20"/>
          <w:szCs w:val="20"/>
        </w:rPr>
        <w:t>Depth of Organic Layer (cm) between Upland and Lowland Sites according to burn history</w:t>
      </w:r>
      <w:r w:rsidR="008919A3" w:rsidRPr="008919A3">
        <w:rPr>
          <w:rFonts w:ascii="Times" w:hAnsi="Times" w:cs="Helvetica"/>
          <w:b/>
          <w:bCs/>
          <w:sz w:val="20"/>
          <w:szCs w:val="20"/>
        </w:rPr>
        <w:t>. B) Percent cover of exposed mineral soil in Upland and Lowland sites across burn history.</w:t>
      </w:r>
      <w:r w:rsidR="008919A3">
        <w:rPr>
          <w:rFonts w:ascii="Times" w:hAnsi="Times" w:cs="Helvetica"/>
          <w:b/>
          <w:bCs/>
        </w:rPr>
        <w:t xml:space="preserve"> </w:t>
      </w:r>
    </w:p>
    <w:p w14:paraId="10816C97" w14:textId="77777777" w:rsidR="002642C7" w:rsidRDefault="002642C7" w:rsidP="002642C7">
      <w:pPr>
        <w:autoSpaceDE w:val="0"/>
        <w:autoSpaceDN w:val="0"/>
        <w:adjustRightInd w:val="0"/>
        <w:spacing w:line="360" w:lineRule="auto"/>
        <w:rPr>
          <w:rFonts w:ascii="Times" w:hAnsi="Times" w:cs="Helvetica"/>
          <w:b/>
          <w:bCs/>
        </w:rPr>
      </w:pPr>
      <w:r>
        <w:rPr>
          <w:rFonts w:ascii="Times" w:hAnsi="Times" w:cs="Helvetica"/>
          <w:b/>
          <w:bCs/>
        </w:rPr>
        <w:t>Soil Consumption</w:t>
      </w:r>
    </w:p>
    <w:p w14:paraId="502F8FF5" w14:textId="67D781A4" w:rsidR="002642C7" w:rsidRDefault="002642C7" w:rsidP="002642C7">
      <w:pPr>
        <w:autoSpaceDE w:val="0"/>
        <w:autoSpaceDN w:val="0"/>
        <w:adjustRightInd w:val="0"/>
        <w:spacing w:line="360" w:lineRule="auto"/>
        <w:rPr>
          <w:rFonts w:ascii="Times" w:hAnsi="Times" w:cs="Helvetica"/>
        </w:rPr>
      </w:pPr>
      <w:r>
        <w:rPr>
          <w:rFonts w:ascii="Times" w:hAnsi="Times" w:cs="Helvetica"/>
        </w:rPr>
        <w:t xml:space="preserve">Lowland organic-layers were thicker than upland layers regardless of burn history by a factor of 1.6, and the difference between the two sites was largest in twice-burned plots where lowland organic-layers were larger by a factor of 3.2. </w:t>
      </w:r>
      <w:r w:rsidR="004E6BCB">
        <w:rPr>
          <w:rFonts w:ascii="Times" w:hAnsi="Times" w:cs="Helvetica"/>
        </w:rPr>
        <w:t>The decline in organic layer depth occurs faster in upland plots than in lowland plots: organi</w:t>
      </w:r>
      <w:r w:rsidR="003C518F">
        <w:rPr>
          <w:rFonts w:ascii="Times" w:hAnsi="Times" w:cs="Helvetica"/>
        </w:rPr>
        <w:t>c layers were reduced by a facto</w:t>
      </w:r>
      <w:r w:rsidR="004E6BCB">
        <w:rPr>
          <w:rFonts w:ascii="Times" w:hAnsi="Times" w:cs="Helvetica"/>
        </w:rPr>
        <w:t>r of X after one fire in upland plots, but only by a factor of X in lowland plots.</w:t>
      </w:r>
      <w:r w:rsidR="003C518F">
        <w:rPr>
          <w:rFonts w:ascii="Times" w:hAnsi="Times" w:cs="Helvetica"/>
        </w:rPr>
        <w:t xml:space="preserve"> Organic layer depths do not become statistically similar between the two sites until three fires (p-value). Similar trends exist for exposed mineral soil:</w:t>
      </w:r>
      <w:r w:rsidR="004E6BCB">
        <w:rPr>
          <w:rFonts w:ascii="Times" w:hAnsi="Times" w:cs="Helvetica"/>
        </w:rPr>
        <w:t xml:space="preserve"> </w:t>
      </w:r>
      <w:r w:rsidR="003C518F">
        <w:rPr>
          <w:rFonts w:ascii="Times" w:hAnsi="Times" w:cs="Helvetica"/>
        </w:rPr>
        <w:t>u</w:t>
      </w:r>
      <w:r w:rsidR="00141F91">
        <w:rPr>
          <w:rFonts w:ascii="Times" w:hAnsi="Times" w:cs="Helvetica"/>
        </w:rPr>
        <w:t>pland</w:t>
      </w:r>
      <w:r w:rsidR="00950B73">
        <w:rPr>
          <w:rFonts w:ascii="Times" w:hAnsi="Times" w:cs="Helvetica"/>
        </w:rPr>
        <w:t xml:space="preserve"> plots</w:t>
      </w:r>
      <w:r w:rsidR="008919A3">
        <w:rPr>
          <w:rFonts w:ascii="Times" w:hAnsi="Times" w:cs="Helvetica"/>
        </w:rPr>
        <w:t xml:space="preserve"> had no exposed mineral soil </w:t>
      </w:r>
      <w:r w:rsidR="00141F91">
        <w:rPr>
          <w:rFonts w:ascii="Times" w:hAnsi="Times" w:cs="Helvetica"/>
        </w:rPr>
        <w:t xml:space="preserve">in unburned sites, </w:t>
      </w:r>
      <w:r w:rsidR="00950B73">
        <w:rPr>
          <w:rFonts w:ascii="Times" w:hAnsi="Times" w:cs="Helvetica"/>
        </w:rPr>
        <w:t>but saw an increased in the amount of exposed mineral soil, up to 10</w:t>
      </w:r>
      <w:r w:rsidR="003C518F">
        <w:rPr>
          <w:rFonts w:ascii="Times" w:hAnsi="Times" w:cs="Helvetica"/>
        </w:rPr>
        <w:t xml:space="preserve">0% in some thrice-burned plots. </w:t>
      </w:r>
    </w:p>
    <w:p w14:paraId="2171551B" w14:textId="77777777" w:rsidR="00E20B0C" w:rsidRPr="00A37C5A" w:rsidRDefault="00E20B0C" w:rsidP="002642C7">
      <w:pPr>
        <w:autoSpaceDE w:val="0"/>
        <w:autoSpaceDN w:val="0"/>
        <w:adjustRightInd w:val="0"/>
        <w:spacing w:line="360" w:lineRule="auto"/>
        <w:rPr>
          <w:rFonts w:ascii="Times" w:hAnsi="Times" w:cs="Helvetica"/>
        </w:rPr>
      </w:pPr>
    </w:p>
    <w:p w14:paraId="23404B09" w14:textId="48484BFA" w:rsidR="00893A45" w:rsidRPr="00893A45" w:rsidRDefault="00893A45" w:rsidP="00D36EE1">
      <w:pPr>
        <w:autoSpaceDE w:val="0"/>
        <w:autoSpaceDN w:val="0"/>
        <w:adjustRightInd w:val="0"/>
        <w:spacing w:line="360" w:lineRule="auto"/>
        <w:rPr>
          <w:rFonts w:ascii="Times" w:hAnsi="Times" w:cs="Helvetica"/>
          <w:b/>
          <w:bCs/>
        </w:rPr>
      </w:pPr>
      <w:r w:rsidRPr="00893A45">
        <w:rPr>
          <w:rFonts w:ascii="Times" w:hAnsi="Times" w:cs="Helvetica"/>
          <w:b/>
          <w:bCs/>
        </w:rPr>
        <w:t>Model Results</w:t>
      </w:r>
    </w:p>
    <w:p w14:paraId="0BFE562C" w14:textId="24A4350F" w:rsidR="0089018F" w:rsidRDefault="001F33FB" w:rsidP="00C703C0">
      <w:pPr>
        <w:autoSpaceDE w:val="0"/>
        <w:autoSpaceDN w:val="0"/>
        <w:adjustRightInd w:val="0"/>
        <w:spacing w:line="360" w:lineRule="auto"/>
        <w:rPr>
          <w:rFonts w:ascii="Times" w:hAnsi="Times" w:cs="Helvetica"/>
        </w:rPr>
      </w:pPr>
      <w:r>
        <w:rPr>
          <w:rFonts w:ascii="Times" w:hAnsi="Times" w:cs="Helvetica"/>
          <w:noProof/>
        </w:rPr>
        <w:drawing>
          <wp:inline distT="0" distB="0" distL="0" distR="0" wp14:anchorId="4A944EE6" wp14:editId="15E01CB1">
            <wp:extent cx="4114800" cy="237919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5-16 at 1.57.48 PM.png"/>
                    <pic:cNvPicPr/>
                  </pic:nvPicPr>
                  <pic:blipFill>
                    <a:blip r:embed="rId10">
                      <a:extLst>
                        <a:ext uri="{28A0092B-C50C-407E-A947-70E740481C1C}">
                          <a14:useLocalDpi xmlns:a14="http://schemas.microsoft.com/office/drawing/2010/main" val="0"/>
                        </a:ext>
                      </a:extLst>
                    </a:blip>
                    <a:stretch>
                      <a:fillRect/>
                    </a:stretch>
                  </pic:blipFill>
                  <pic:spPr>
                    <a:xfrm>
                      <a:off x="0" y="0"/>
                      <a:ext cx="4224977" cy="2442902"/>
                    </a:xfrm>
                    <a:prstGeom prst="rect">
                      <a:avLst/>
                    </a:prstGeom>
                  </pic:spPr>
                </pic:pic>
              </a:graphicData>
            </a:graphic>
          </wp:inline>
        </w:drawing>
      </w:r>
    </w:p>
    <w:p w14:paraId="0045A778" w14:textId="697AC414" w:rsidR="00E97C95" w:rsidRPr="009A56DC" w:rsidRDefault="00343544" w:rsidP="009A56DC">
      <w:pPr>
        <w:pStyle w:val="CommentText"/>
        <w:spacing w:line="360" w:lineRule="auto"/>
        <w:rPr>
          <w:rFonts w:ascii="Times" w:hAnsi="Times" w:cs="Helvetica"/>
          <w:sz w:val="24"/>
          <w:szCs w:val="24"/>
        </w:rPr>
      </w:pPr>
      <w:r w:rsidRPr="009A56DC">
        <w:rPr>
          <w:rFonts w:ascii="Times" w:hAnsi="Times" w:cs="Helvetica"/>
          <w:sz w:val="24"/>
          <w:szCs w:val="24"/>
        </w:rPr>
        <w:lastRenderedPageBreak/>
        <w:t xml:space="preserve">Results from the </w:t>
      </w:r>
      <w:r w:rsidR="003D2F70" w:rsidRPr="009A56DC">
        <w:rPr>
          <w:rFonts w:ascii="Times" w:hAnsi="Times" w:cs="Helvetica"/>
          <w:sz w:val="24"/>
          <w:szCs w:val="24"/>
        </w:rPr>
        <w:t>linear mixed model</w:t>
      </w:r>
      <w:r w:rsidR="00BE3B8A" w:rsidRPr="009A56DC">
        <w:rPr>
          <w:rFonts w:ascii="Times" w:hAnsi="Times" w:cs="Helvetica"/>
          <w:sz w:val="24"/>
          <w:szCs w:val="24"/>
        </w:rPr>
        <w:t xml:space="preserve"> </w:t>
      </w:r>
      <w:r w:rsidR="003D2F70" w:rsidRPr="009A56DC">
        <w:rPr>
          <w:rFonts w:ascii="Times" w:hAnsi="Times" w:cs="Helvetica"/>
          <w:sz w:val="24"/>
          <w:szCs w:val="24"/>
        </w:rPr>
        <w:t>indicate a</w:t>
      </w:r>
      <w:r w:rsidR="001F33FB">
        <w:rPr>
          <w:rFonts w:ascii="Times" w:hAnsi="Times" w:cs="Helvetica"/>
          <w:sz w:val="24"/>
          <w:szCs w:val="24"/>
        </w:rPr>
        <w:t xml:space="preserve"> significant </w:t>
      </w:r>
      <w:r w:rsidR="003D2F70" w:rsidRPr="009A56DC">
        <w:rPr>
          <w:rFonts w:ascii="Times" w:hAnsi="Times" w:cs="Helvetica"/>
          <w:sz w:val="24"/>
          <w:szCs w:val="24"/>
        </w:rPr>
        <w:t>association between organic layer depth and black spruce regeneration after controlling for the variation found between number of fires and site (p</w:t>
      </w:r>
      <w:r w:rsidR="0083761E">
        <w:rPr>
          <w:rFonts w:ascii="Times" w:hAnsi="Times" w:cs="Helvetica"/>
          <w:sz w:val="24"/>
          <w:szCs w:val="24"/>
        </w:rPr>
        <w:t>-</w:t>
      </w:r>
      <w:r w:rsidR="003D2F70" w:rsidRPr="009A56DC">
        <w:rPr>
          <w:rFonts w:ascii="Times" w:hAnsi="Times" w:cs="Helvetica"/>
          <w:sz w:val="24"/>
          <w:szCs w:val="24"/>
        </w:rPr>
        <w:t xml:space="preserve">value = &lt; 2e-16).   </w:t>
      </w:r>
    </w:p>
    <w:p w14:paraId="72249DFE" w14:textId="77777777" w:rsidR="00E97C95" w:rsidRDefault="00E97C95" w:rsidP="00D36EE1">
      <w:pPr>
        <w:autoSpaceDE w:val="0"/>
        <w:autoSpaceDN w:val="0"/>
        <w:adjustRightInd w:val="0"/>
        <w:spacing w:line="360" w:lineRule="auto"/>
        <w:rPr>
          <w:rFonts w:ascii="Times" w:hAnsi="Times" w:cs="Helvetica"/>
          <w:b/>
          <w:bCs/>
        </w:rPr>
      </w:pPr>
    </w:p>
    <w:p w14:paraId="53343705" w14:textId="63502FAC" w:rsidR="00D36EE1" w:rsidRDefault="00C04272" w:rsidP="00D36EE1">
      <w:pPr>
        <w:autoSpaceDE w:val="0"/>
        <w:autoSpaceDN w:val="0"/>
        <w:adjustRightInd w:val="0"/>
        <w:spacing w:line="360" w:lineRule="auto"/>
        <w:rPr>
          <w:rFonts w:ascii="Times" w:hAnsi="Times" w:cs="Helvetica"/>
          <w:b/>
          <w:bCs/>
        </w:rPr>
      </w:pPr>
      <w:r>
        <w:rPr>
          <w:rFonts w:ascii="Times" w:hAnsi="Times" w:cs="Helvetica"/>
          <w:b/>
          <w:bCs/>
        </w:rPr>
        <w:t xml:space="preserve">IV. </w:t>
      </w:r>
      <w:r w:rsidR="00D36EE1">
        <w:rPr>
          <w:rFonts w:ascii="Times" w:hAnsi="Times" w:cs="Helvetica"/>
          <w:b/>
          <w:bCs/>
        </w:rPr>
        <w:t>Discussion</w:t>
      </w:r>
    </w:p>
    <w:p w14:paraId="6DCC2783" w14:textId="31D1FCC9" w:rsidR="00AD5116" w:rsidRDefault="001F33FB" w:rsidP="00D36EE1">
      <w:pPr>
        <w:autoSpaceDE w:val="0"/>
        <w:autoSpaceDN w:val="0"/>
        <w:adjustRightInd w:val="0"/>
        <w:spacing w:line="360" w:lineRule="auto"/>
        <w:rPr>
          <w:rFonts w:ascii="Times" w:hAnsi="Times" w:cs="Helvetica"/>
          <w:b/>
          <w:bCs/>
        </w:rPr>
      </w:pPr>
      <w:r>
        <w:rPr>
          <w:rFonts w:ascii="Times" w:hAnsi="Times" w:cs="Helvetica"/>
          <w:b/>
          <w:bCs/>
        </w:rPr>
        <w:t xml:space="preserve">Seedling </w:t>
      </w:r>
      <w:r w:rsidR="00AD5116">
        <w:rPr>
          <w:rFonts w:ascii="Times" w:hAnsi="Times" w:cs="Helvetica"/>
          <w:b/>
          <w:bCs/>
        </w:rPr>
        <w:t>Regeneration</w:t>
      </w:r>
    </w:p>
    <w:p w14:paraId="53174D03" w14:textId="45081766" w:rsidR="00E20B0C" w:rsidRPr="00AC35E4" w:rsidRDefault="004E6BCB" w:rsidP="00D36EE1">
      <w:pPr>
        <w:autoSpaceDE w:val="0"/>
        <w:autoSpaceDN w:val="0"/>
        <w:adjustRightInd w:val="0"/>
        <w:spacing w:line="360" w:lineRule="auto"/>
        <w:rPr>
          <w:rFonts w:ascii="Times" w:hAnsi="Times" w:cs="Helvetica"/>
        </w:rPr>
      </w:pPr>
      <w:r>
        <w:rPr>
          <w:rFonts w:ascii="Times" w:hAnsi="Times" w:cs="Helvetica"/>
        </w:rPr>
        <w:t xml:space="preserve">This study shows a decline in black spruce across short-interval reburns much stronger than </w:t>
      </w:r>
      <w:r w:rsidR="00A72A7F">
        <w:rPr>
          <w:rFonts w:ascii="Times" w:hAnsi="Times" w:cs="Helvetica"/>
        </w:rPr>
        <w:t>those found in single postfire successional studies, or even single reburn successional studies: Johnstone et. al 2004 found black spruce to be 98% of all postfire tree seedlings after a single fire, with stem densities between 1-9 stems per square meter</w:t>
      </w:r>
      <w:r w:rsidR="00C20BBC">
        <w:rPr>
          <w:rFonts w:ascii="Times" w:hAnsi="Times" w:cs="Helvetica"/>
        </w:rPr>
        <w:t xml:space="preserve"> [</w:t>
      </w:r>
      <w:r w:rsidR="00C20BBC" w:rsidRPr="00C20BBC">
        <w:rPr>
          <w:rFonts w:ascii="Times" w:hAnsi="Times" w:cs="Helvetica"/>
          <w:color w:val="FF0000"/>
        </w:rPr>
        <w:t>Double check if stems or seedlings]</w:t>
      </w:r>
      <w:r w:rsidR="00A72A7F">
        <w:rPr>
          <w:rFonts w:ascii="Times" w:hAnsi="Times" w:cs="Helvetica"/>
        </w:rPr>
        <w:t xml:space="preserve">. </w:t>
      </w:r>
      <w:r w:rsidR="00323DDB">
        <w:rPr>
          <w:rFonts w:ascii="Times" w:hAnsi="Times" w:cs="Helvetica"/>
        </w:rPr>
        <w:t>Our seedling densities in once-burned plots are similar, but soon plummet to densities &lt;1 seedling per square meter in thrice-burned plots, with stem densities of zero occurring by the same number of fires. This sharp decline in abundance of both black spruce seedlings and established trees is clear empirical evidence of</w:t>
      </w:r>
      <w:r>
        <w:rPr>
          <w:rFonts w:ascii="Times" w:hAnsi="Times" w:cs="Helvetica"/>
        </w:rPr>
        <w:t xml:space="preserve"> that the</w:t>
      </w:r>
      <w:r w:rsidR="00323DDB">
        <w:rPr>
          <w:rFonts w:ascii="Times" w:hAnsi="Times" w:cs="Helvetica"/>
        </w:rPr>
        <w:t xml:space="preserve"> short-interval fires</w:t>
      </w:r>
      <w:r>
        <w:rPr>
          <w:rFonts w:ascii="Times" w:hAnsi="Times" w:cs="Helvetica"/>
        </w:rPr>
        <w:t xml:space="preserve"> in our study reduce</w:t>
      </w:r>
      <w:r w:rsidR="00323DDB">
        <w:rPr>
          <w:rFonts w:ascii="Times" w:hAnsi="Times" w:cs="Helvetica"/>
        </w:rPr>
        <w:t xml:space="preserve"> serotinous seedb</w:t>
      </w:r>
      <w:r>
        <w:rPr>
          <w:rFonts w:ascii="Times" w:hAnsi="Times" w:cs="Helvetica"/>
        </w:rPr>
        <w:t>anks, and therefore subsequent population establishment.</w:t>
      </w:r>
    </w:p>
    <w:p w14:paraId="5A6E61E8" w14:textId="77777777" w:rsidR="003C518F" w:rsidRDefault="003C518F" w:rsidP="00D36EE1">
      <w:pPr>
        <w:autoSpaceDE w:val="0"/>
        <w:autoSpaceDN w:val="0"/>
        <w:adjustRightInd w:val="0"/>
        <w:spacing w:line="360" w:lineRule="auto"/>
        <w:rPr>
          <w:rFonts w:ascii="Times" w:hAnsi="Times" w:cs="Helvetica"/>
          <w:b/>
          <w:bCs/>
        </w:rPr>
      </w:pPr>
    </w:p>
    <w:p w14:paraId="2EDD7C0E" w14:textId="60C4012F" w:rsidR="0083761E" w:rsidRDefault="006C41C4" w:rsidP="00D36EE1">
      <w:pPr>
        <w:autoSpaceDE w:val="0"/>
        <w:autoSpaceDN w:val="0"/>
        <w:adjustRightInd w:val="0"/>
        <w:spacing w:line="360" w:lineRule="auto"/>
        <w:rPr>
          <w:rFonts w:ascii="Times" w:hAnsi="Times" w:cs="Helvetica"/>
          <w:b/>
          <w:bCs/>
        </w:rPr>
      </w:pPr>
      <w:r>
        <w:rPr>
          <w:rFonts w:ascii="Times" w:hAnsi="Times" w:cs="Helvetica"/>
          <w:b/>
          <w:bCs/>
        </w:rPr>
        <w:t xml:space="preserve">Overstory </w:t>
      </w:r>
      <w:r w:rsidR="0083761E">
        <w:rPr>
          <w:rFonts w:ascii="Times" w:hAnsi="Times" w:cs="Helvetica"/>
          <w:b/>
          <w:bCs/>
        </w:rPr>
        <w:t>Regeneration</w:t>
      </w:r>
      <w:r w:rsidR="00C20BBC">
        <w:rPr>
          <w:rFonts w:ascii="Times" w:hAnsi="Times" w:cs="Helvetica"/>
          <w:b/>
          <w:bCs/>
        </w:rPr>
        <w:t xml:space="preserve"> paragraph</w:t>
      </w:r>
    </w:p>
    <w:p w14:paraId="5E65309D" w14:textId="77777777" w:rsidR="00141F91" w:rsidRDefault="00141F91" w:rsidP="00D36EE1">
      <w:pPr>
        <w:autoSpaceDE w:val="0"/>
        <w:autoSpaceDN w:val="0"/>
        <w:adjustRightInd w:val="0"/>
        <w:spacing w:line="360" w:lineRule="auto"/>
        <w:rPr>
          <w:rFonts w:ascii="Times" w:hAnsi="Times" w:cs="Helvetica"/>
          <w:b/>
          <w:bCs/>
        </w:rPr>
      </w:pPr>
    </w:p>
    <w:p w14:paraId="2011F593" w14:textId="5A01D0C3" w:rsidR="00AD5116" w:rsidRDefault="00360D1A" w:rsidP="00D36EE1">
      <w:pPr>
        <w:autoSpaceDE w:val="0"/>
        <w:autoSpaceDN w:val="0"/>
        <w:adjustRightInd w:val="0"/>
        <w:spacing w:line="360" w:lineRule="auto"/>
        <w:rPr>
          <w:rFonts w:ascii="Times" w:hAnsi="Times" w:cs="Helvetica"/>
          <w:b/>
          <w:bCs/>
        </w:rPr>
      </w:pPr>
      <w:r>
        <w:rPr>
          <w:rFonts w:ascii="Times" w:hAnsi="Times" w:cs="Helvetica"/>
          <w:b/>
          <w:bCs/>
        </w:rPr>
        <w:t>Soil Consumption</w:t>
      </w:r>
    </w:p>
    <w:p w14:paraId="605C31F1" w14:textId="3EDF032C" w:rsidR="00AD5116" w:rsidRPr="004E6BCB" w:rsidRDefault="00AD5116" w:rsidP="00D36EE1">
      <w:pPr>
        <w:autoSpaceDE w:val="0"/>
        <w:autoSpaceDN w:val="0"/>
        <w:adjustRightInd w:val="0"/>
        <w:spacing w:line="360" w:lineRule="auto"/>
        <w:rPr>
          <w:rFonts w:ascii="Times" w:hAnsi="Times" w:cs="Helvetica"/>
        </w:rPr>
      </w:pPr>
      <w:r>
        <w:rPr>
          <w:rFonts w:ascii="Times" w:hAnsi="Times" w:cs="Helvetica"/>
        </w:rPr>
        <w:t xml:space="preserve">The </w:t>
      </w:r>
      <w:r w:rsidR="004E6BCB">
        <w:rPr>
          <w:rFonts w:ascii="Times" w:hAnsi="Times" w:cs="Helvetica"/>
        </w:rPr>
        <w:t>divergence</w:t>
      </w:r>
      <w:r>
        <w:rPr>
          <w:rFonts w:ascii="Times" w:hAnsi="Times" w:cs="Helvetica"/>
        </w:rPr>
        <w:t xml:space="preserve"> in organic</w:t>
      </w:r>
      <w:r w:rsidR="004E6BCB">
        <w:rPr>
          <w:rFonts w:ascii="Times" w:hAnsi="Times" w:cs="Helvetica"/>
        </w:rPr>
        <w:t xml:space="preserve"> layer consumption indicates a</w:t>
      </w:r>
      <w:r>
        <w:rPr>
          <w:rFonts w:ascii="Times" w:hAnsi="Times" w:cs="Helvetica"/>
        </w:rPr>
        <w:t xml:space="preserve"> difference in fire effects between the upland and lowland sites: less organic layer i</w:t>
      </w:r>
      <w:r w:rsidR="004E6BCB">
        <w:rPr>
          <w:rFonts w:ascii="Times" w:hAnsi="Times" w:cs="Helvetica"/>
        </w:rPr>
        <w:t>s consumed in lowland sites after one and</w:t>
      </w:r>
      <w:r>
        <w:rPr>
          <w:rFonts w:ascii="Times" w:hAnsi="Times" w:cs="Helvetica"/>
        </w:rPr>
        <w:t xml:space="preserve"> two fires, indicating that wetter conditions may mediate the effect of even high-severity fires. </w:t>
      </w:r>
      <w:r w:rsidR="00141F91">
        <w:rPr>
          <w:rFonts w:ascii="Times" w:hAnsi="Times" w:cs="Helvetica"/>
        </w:rPr>
        <w:t xml:space="preserve">Furthermore, </w:t>
      </w:r>
      <w:r w:rsidR="006D2D16">
        <w:rPr>
          <w:rFonts w:ascii="Times" w:hAnsi="Times" w:cs="Helvetica"/>
        </w:rPr>
        <w:t>upland sites had significantly more mineral soil exposed in burned sites, even with substantial within-treatment variation.</w:t>
      </w:r>
      <w:r w:rsidR="004E6BCB">
        <w:rPr>
          <w:rFonts w:ascii="Times" w:hAnsi="Times" w:cs="Helvetica"/>
        </w:rPr>
        <w:t xml:space="preserve"> Given the role of burn severity in altering circumstances of competitive standing between coniferous and deciduous species, t</w:t>
      </w:r>
      <w:r>
        <w:rPr>
          <w:rFonts w:ascii="Times" w:hAnsi="Times" w:cs="Helvetica"/>
        </w:rPr>
        <w:t>his variation between si</w:t>
      </w:r>
      <w:r w:rsidR="004E6BCB">
        <w:rPr>
          <w:rFonts w:ascii="Times" w:hAnsi="Times" w:cs="Helvetica"/>
        </w:rPr>
        <w:t>tes indicates that heterogeneity in hydrology via local topography</w:t>
      </w:r>
      <w:r>
        <w:rPr>
          <w:rFonts w:ascii="Times" w:hAnsi="Times" w:cs="Helvetica"/>
        </w:rPr>
        <w:t xml:space="preserve"> may facilitate r</w:t>
      </w:r>
      <w:r w:rsidR="004E6BCB">
        <w:rPr>
          <w:rFonts w:ascii="Times" w:hAnsi="Times" w:cs="Helvetica"/>
        </w:rPr>
        <w:t xml:space="preserve">esilience or resistance in black spruce stands experiencing increasing short interval fires. Local soil moisture may act as a mechanism of resistance to short fire intervals only up until a given threshold of fire exposure, given that the organic layers in thrice-burned lowland sites did become statistically similar to those found in thrice-burned upland plots. </w:t>
      </w:r>
    </w:p>
    <w:p w14:paraId="0A38B867" w14:textId="62ECFEF4" w:rsidR="0044469F" w:rsidRDefault="00323DDB" w:rsidP="00D36EE1">
      <w:pPr>
        <w:autoSpaceDE w:val="0"/>
        <w:autoSpaceDN w:val="0"/>
        <w:adjustRightInd w:val="0"/>
        <w:spacing w:line="360" w:lineRule="auto"/>
        <w:rPr>
          <w:rFonts w:ascii="Times" w:hAnsi="Times" w:cs="Helvetica"/>
          <w:b/>
          <w:bCs/>
        </w:rPr>
      </w:pPr>
      <w:r>
        <w:rPr>
          <w:rFonts w:ascii="Times" w:hAnsi="Times" w:cs="Helvetica"/>
        </w:rPr>
        <w:lastRenderedPageBreak/>
        <w:t xml:space="preserve">Our regeneration results indicate a boreal forest successional trajectory </w:t>
      </w:r>
      <w:r w:rsidR="009D232B">
        <w:rPr>
          <w:rFonts w:ascii="Times" w:hAnsi="Times" w:cs="Helvetica"/>
        </w:rPr>
        <w:t>untethered from regional legacy conditions</w:t>
      </w:r>
      <w:r>
        <w:rPr>
          <w:rFonts w:ascii="Times" w:hAnsi="Times" w:cs="Helvetica"/>
        </w:rPr>
        <w:t xml:space="preserve">. The abundance of black spruce </w:t>
      </w:r>
      <w:r w:rsidR="0044469F">
        <w:rPr>
          <w:rFonts w:ascii="Times" w:hAnsi="Times" w:cs="Helvetica"/>
        </w:rPr>
        <w:t xml:space="preserve">in burned plots is low enough to suggest the prevention of self-replacement as a future successional pathway in those specific sites. Furthermore, deciduous species are emerging in </w:t>
      </w:r>
      <w:proofErr w:type="gramStart"/>
      <w:r w:rsidR="0044469F">
        <w:rPr>
          <w:rFonts w:ascii="Times" w:hAnsi="Times" w:cs="Helvetica"/>
        </w:rPr>
        <w:t>assemblages</w:t>
      </w:r>
      <w:proofErr w:type="gramEnd"/>
      <w:r w:rsidR="0044469F">
        <w:rPr>
          <w:rFonts w:ascii="Times" w:hAnsi="Times" w:cs="Helvetica"/>
        </w:rPr>
        <w:t xml:space="preserve"> novel to Interior Alaska boreal forests: the strong presence of willow and aspen in particular indicate the emergence of not only a species-replacement successional trajectory, but a species-replacement successional trajectory much more in line with primary successional trends than secondary. </w:t>
      </w:r>
    </w:p>
    <w:p w14:paraId="1248DCB5" w14:textId="77777777" w:rsidR="00C20BBC" w:rsidRDefault="00C20BBC" w:rsidP="00D36EE1">
      <w:pPr>
        <w:autoSpaceDE w:val="0"/>
        <w:autoSpaceDN w:val="0"/>
        <w:adjustRightInd w:val="0"/>
        <w:spacing w:line="360" w:lineRule="auto"/>
        <w:rPr>
          <w:rFonts w:ascii="Times" w:hAnsi="Times" w:cs="Helvetica"/>
          <w:b/>
          <w:bCs/>
        </w:rPr>
      </w:pPr>
    </w:p>
    <w:p w14:paraId="2F1A6BF6" w14:textId="133D9548" w:rsidR="009D232B" w:rsidRPr="003C518F" w:rsidRDefault="0044469F" w:rsidP="00592406">
      <w:pPr>
        <w:autoSpaceDE w:val="0"/>
        <w:autoSpaceDN w:val="0"/>
        <w:adjustRightInd w:val="0"/>
        <w:spacing w:line="360" w:lineRule="auto"/>
        <w:rPr>
          <w:rFonts w:ascii="Times" w:hAnsi="Times" w:cs="Helvetica"/>
        </w:rPr>
      </w:pPr>
      <w:r>
        <w:rPr>
          <w:rFonts w:ascii="Times" w:hAnsi="Times" w:cs="Helvetica"/>
        </w:rPr>
        <w:t xml:space="preserve">Within the broader context of fires in the boreal, these results indicate </w:t>
      </w:r>
      <w:r w:rsidR="00C20BBC">
        <w:rPr>
          <w:rFonts w:ascii="Times" w:hAnsi="Times" w:cs="Helvetica"/>
        </w:rPr>
        <w:t xml:space="preserve">that multiple short-interval fires may reduce serotinous conifer populations, allowing for the emergence of woodlands or shrublands dominated by deciduous species. </w:t>
      </w:r>
      <w:r w:rsidR="003C518F">
        <w:rPr>
          <w:rFonts w:ascii="Times" w:hAnsi="Times" w:cs="Helvetica"/>
        </w:rPr>
        <w:t>Furthermore, emerging deciduous communities appear to</w:t>
      </w:r>
      <w:r w:rsidR="003C518F" w:rsidRPr="003C518F">
        <w:rPr>
          <w:rFonts w:ascii="Times" w:hAnsi="Times" w:cs="Helvetica"/>
          <w:color w:val="FF0000"/>
        </w:rPr>
        <w:t xml:space="preserve"> …</w:t>
      </w:r>
      <w:r w:rsidR="00C20BBC">
        <w:rPr>
          <w:rFonts w:ascii="Times" w:hAnsi="Times" w:cs="Helvetica"/>
        </w:rPr>
        <w:t xml:space="preserve">Wetter lowland forests may be initially more resistant to this transition, given the mitigating effects of soil moisture, but that resilience may be overcome by subsequent fires. </w:t>
      </w:r>
      <w:r w:rsidR="003C518F">
        <w:rPr>
          <w:rFonts w:ascii="Times" w:hAnsi="Times" w:cs="Helvetica"/>
        </w:rPr>
        <w:t xml:space="preserve">This study demonstrates the site-level impacts of 3 repeat short interval fires, but the impact of increasing fire frequency on the landscape-level remains to be seen. </w:t>
      </w:r>
    </w:p>
    <w:p w14:paraId="6D40A05A" w14:textId="77777777" w:rsidR="00A5405C" w:rsidRDefault="00A5405C">
      <w:pPr>
        <w:rPr>
          <w:rFonts w:ascii="Times" w:hAnsi="Times" w:cs="Times"/>
          <w:b/>
          <w:bCs/>
        </w:rPr>
      </w:pPr>
      <w:r>
        <w:rPr>
          <w:rFonts w:ascii="Times" w:hAnsi="Times" w:cs="Times"/>
          <w:b/>
          <w:bCs/>
        </w:rPr>
        <w:br w:type="page"/>
      </w:r>
    </w:p>
    <w:p w14:paraId="7CB2F754" w14:textId="4875E0DF" w:rsidR="00592406" w:rsidRPr="00592406" w:rsidRDefault="00592406" w:rsidP="00592406">
      <w:pPr>
        <w:autoSpaceDE w:val="0"/>
        <w:autoSpaceDN w:val="0"/>
        <w:adjustRightInd w:val="0"/>
        <w:spacing w:line="360" w:lineRule="auto"/>
        <w:rPr>
          <w:rFonts w:ascii="Times" w:hAnsi="Times" w:cs="Times"/>
          <w:b/>
          <w:bCs/>
        </w:rPr>
      </w:pPr>
      <w:r w:rsidRPr="00592406">
        <w:rPr>
          <w:rFonts w:ascii="Times" w:hAnsi="Times" w:cs="Times"/>
          <w:b/>
          <w:bCs/>
        </w:rPr>
        <w:lastRenderedPageBreak/>
        <w:t>References</w:t>
      </w:r>
    </w:p>
    <w:p w14:paraId="04923465" w14:textId="77777777" w:rsidR="00B51FF0" w:rsidRPr="00B51FF0" w:rsidRDefault="00B51FF0" w:rsidP="006D3BF6">
      <w:pPr>
        <w:autoSpaceDE w:val="0"/>
        <w:autoSpaceDN w:val="0"/>
        <w:adjustRightInd w:val="0"/>
        <w:spacing w:line="276" w:lineRule="auto"/>
        <w:ind w:left="720" w:hanging="720"/>
        <w:rPr>
          <w:rFonts w:ascii="Times" w:eastAsia="Calibri" w:hAnsi="Times" w:cs="Times"/>
        </w:rPr>
      </w:pPr>
      <w:r w:rsidRPr="00B51FF0">
        <w:rPr>
          <w:rFonts w:ascii="Times" w:eastAsia="Calibri" w:hAnsi="Times" w:cs="Times"/>
        </w:rPr>
        <w:t>Bates, Douglas M. "lme4: Mixed-effects modeling with R." (2010): 470-474.</w:t>
      </w:r>
    </w:p>
    <w:p w14:paraId="60B53FCE" w14:textId="49B6CAE3"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Barrett, K., et al. "Potential shifts in dominant forest cover in interior Alaska driven by variations in fire severity." </w:t>
      </w:r>
      <w:r w:rsidRPr="00813347">
        <w:rPr>
          <w:rFonts w:ascii="Times" w:eastAsia="Calibri" w:hAnsi="Times" w:cs="Times"/>
          <w:i/>
          <w:iCs/>
        </w:rPr>
        <w:t>Ecological applications</w:t>
      </w:r>
      <w:r w:rsidRPr="00813347">
        <w:rPr>
          <w:rFonts w:ascii="Times" w:eastAsia="Calibri" w:hAnsi="Times" w:cs="Times"/>
        </w:rPr>
        <w:t> 21.7 (2011): 2380-2396.</w:t>
      </w:r>
    </w:p>
    <w:p w14:paraId="245DB9F3" w14:textId="77777777"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 xml:space="preserve">Bergeron, Yves, and Nicole J. Fenton. "Boreal forests of eastern Canada revisited: old growth, </w:t>
      </w:r>
      <w:proofErr w:type="spellStart"/>
      <w:r w:rsidRPr="00813347">
        <w:rPr>
          <w:rFonts w:ascii="Times" w:eastAsia="Calibri" w:hAnsi="Times" w:cs="Times"/>
        </w:rPr>
        <w:t>nonfire</w:t>
      </w:r>
      <w:proofErr w:type="spellEnd"/>
      <w:r w:rsidRPr="00813347">
        <w:rPr>
          <w:rFonts w:ascii="Times" w:eastAsia="Calibri" w:hAnsi="Times" w:cs="Times"/>
        </w:rPr>
        <w:t xml:space="preserve"> disturbances, forest succession, and biodiversity." </w:t>
      </w:r>
      <w:r w:rsidRPr="00813347">
        <w:rPr>
          <w:rFonts w:ascii="Times" w:eastAsia="Calibri" w:hAnsi="Times" w:cs="Times"/>
          <w:i/>
          <w:iCs/>
        </w:rPr>
        <w:t>Botany</w:t>
      </w:r>
      <w:r w:rsidRPr="00813347">
        <w:rPr>
          <w:rFonts w:ascii="Times" w:eastAsia="Calibri" w:hAnsi="Times" w:cs="Times"/>
        </w:rPr>
        <w:t> 90.6 (2012): 509-523.</w:t>
      </w:r>
    </w:p>
    <w:p w14:paraId="3AB35946" w14:textId="1B2E6E35" w:rsid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Brooks, Matthew L., et al. "Effects of invasive alien plants on fire regimes." </w:t>
      </w:r>
      <w:proofErr w:type="spellStart"/>
      <w:r w:rsidRPr="00813347">
        <w:rPr>
          <w:rFonts w:ascii="Times" w:eastAsia="Calibri" w:hAnsi="Times" w:cs="Times"/>
          <w:i/>
          <w:iCs/>
        </w:rPr>
        <w:t>BioScience</w:t>
      </w:r>
      <w:proofErr w:type="spellEnd"/>
      <w:r w:rsidRPr="00813347">
        <w:rPr>
          <w:rFonts w:ascii="Times" w:eastAsia="Calibri" w:hAnsi="Times" w:cs="Times"/>
        </w:rPr>
        <w:t> 54.7 (2004): 677-688.</w:t>
      </w:r>
    </w:p>
    <w:p w14:paraId="5F4695DC" w14:textId="240AA27A" w:rsidR="006D3BF6" w:rsidRPr="00813347" w:rsidRDefault="006D3BF6" w:rsidP="006D3BF6">
      <w:pPr>
        <w:autoSpaceDE w:val="0"/>
        <w:autoSpaceDN w:val="0"/>
        <w:adjustRightInd w:val="0"/>
        <w:spacing w:line="276" w:lineRule="auto"/>
        <w:ind w:left="720" w:hanging="720"/>
        <w:rPr>
          <w:rFonts w:ascii="Times" w:eastAsia="Calibri" w:hAnsi="Times" w:cs="Times"/>
        </w:rPr>
      </w:pPr>
      <w:r w:rsidRPr="006D3BF6">
        <w:rPr>
          <w:rFonts w:ascii="Times" w:eastAsia="Calibri" w:hAnsi="Times" w:cs="Times"/>
        </w:rPr>
        <w:t>Brown, Carissa D., et al. "Disentangling legacy effects from environmental filters of postfire assembly of boreal tree assemblages." </w:t>
      </w:r>
      <w:r w:rsidRPr="006D3BF6">
        <w:rPr>
          <w:rFonts w:ascii="Times" w:eastAsia="Calibri" w:hAnsi="Times" w:cs="Times"/>
          <w:i/>
          <w:iCs/>
        </w:rPr>
        <w:t>Ecology</w:t>
      </w:r>
      <w:r w:rsidRPr="006D3BF6">
        <w:rPr>
          <w:rFonts w:ascii="Times" w:eastAsia="Calibri" w:hAnsi="Times" w:cs="Times"/>
        </w:rPr>
        <w:t> 96.11 (2015): 3023-3032.</w:t>
      </w:r>
    </w:p>
    <w:p w14:paraId="7456E302" w14:textId="77777777"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 xml:space="preserve">Brown, Carissa D., and Jill F. Johnstone. "Once burned, twice shy: Repeat fires reduce seed availability and alter substrate constraints on </w:t>
      </w:r>
      <w:proofErr w:type="spellStart"/>
      <w:r w:rsidRPr="00813347">
        <w:rPr>
          <w:rFonts w:ascii="Times" w:eastAsia="Calibri" w:hAnsi="Times" w:cs="Times"/>
        </w:rPr>
        <w:t>Picea</w:t>
      </w:r>
      <w:proofErr w:type="spellEnd"/>
      <w:r w:rsidRPr="00813347">
        <w:rPr>
          <w:rFonts w:ascii="Times" w:eastAsia="Calibri" w:hAnsi="Times" w:cs="Times"/>
        </w:rPr>
        <w:t xml:space="preserve"> </w:t>
      </w:r>
      <w:proofErr w:type="spellStart"/>
      <w:r w:rsidRPr="00813347">
        <w:rPr>
          <w:rFonts w:ascii="Times" w:eastAsia="Calibri" w:hAnsi="Times" w:cs="Times"/>
        </w:rPr>
        <w:t>mariana</w:t>
      </w:r>
      <w:proofErr w:type="spellEnd"/>
      <w:r w:rsidRPr="00813347">
        <w:rPr>
          <w:rFonts w:ascii="Times" w:eastAsia="Calibri" w:hAnsi="Times" w:cs="Times"/>
        </w:rPr>
        <w:t xml:space="preserve"> regeneration." </w:t>
      </w:r>
      <w:r w:rsidRPr="00813347">
        <w:rPr>
          <w:rFonts w:ascii="Times" w:eastAsia="Calibri" w:hAnsi="Times" w:cs="Times"/>
          <w:i/>
          <w:iCs/>
        </w:rPr>
        <w:t>Forest Ecology and Management</w:t>
      </w:r>
      <w:r w:rsidRPr="00813347">
        <w:rPr>
          <w:rFonts w:ascii="Times" w:eastAsia="Calibri" w:hAnsi="Times" w:cs="Times"/>
        </w:rPr>
        <w:t> 266 (2012): 34-41.</w:t>
      </w:r>
    </w:p>
    <w:p w14:paraId="444FB65E" w14:textId="77777777"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Buma, Brian, et al. "The impacts of changing disturbance regimes on serotinous plant populations and communities." </w:t>
      </w:r>
      <w:proofErr w:type="spellStart"/>
      <w:r w:rsidRPr="00813347">
        <w:rPr>
          <w:rFonts w:ascii="Times" w:eastAsia="Calibri" w:hAnsi="Times" w:cs="Times"/>
          <w:i/>
          <w:iCs/>
        </w:rPr>
        <w:t>BioScience</w:t>
      </w:r>
      <w:proofErr w:type="spellEnd"/>
      <w:r w:rsidRPr="00813347">
        <w:rPr>
          <w:rFonts w:ascii="Times" w:eastAsia="Calibri" w:hAnsi="Times" w:cs="Times"/>
        </w:rPr>
        <w:t> 63.11 (2013): 866-876.</w:t>
      </w:r>
    </w:p>
    <w:p w14:paraId="4EDBC373" w14:textId="47B88249" w:rsidR="006E130C" w:rsidRPr="00813347" w:rsidRDefault="006E130C" w:rsidP="006D3BF6">
      <w:pPr>
        <w:autoSpaceDE w:val="0"/>
        <w:autoSpaceDN w:val="0"/>
        <w:adjustRightInd w:val="0"/>
        <w:spacing w:line="276" w:lineRule="auto"/>
        <w:ind w:left="720" w:hanging="720"/>
        <w:rPr>
          <w:rFonts w:ascii="Times" w:eastAsia="Calibri" w:hAnsi="Times" w:cs="Times"/>
        </w:rPr>
      </w:pPr>
      <w:proofErr w:type="spellStart"/>
      <w:r w:rsidRPr="006E130C">
        <w:rPr>
          <w:rFonts w:ascii="Times" w:eastAsia="Calibri" w:hAnsi="Times" w:cs="Times"/>
        </w:rPr>
        <w:t>Camill</w:t>
      </w:r>
      <w:proofErr w:type="spellEnd"/>
      <w:r w:rsidRPr="006E130C">
        <w:rPr>
          <w:rFonts w:ascii="Times" w:eastAsia="Calibri" w:hAnsi="Times" w:cs="Times"/>
        </w:rPr>
        <w:t>, Philip, and James S. Clark. "Long-term perspectives on lagged ecosystem responses to climate change: permafrost in boreal peatlands and the grassland/woodland boundary." </w:t>
      </w:r>
      <w:r w:rsidRPr="006E130C">
        <w:rPr>
          <w:rFonts w:ascii="Times" w:eastAsia="Calibri" w:hAnsi="Times" w:cs="Times"/>
          <w:i/>
          <w:iCs/>
        </w:rPr>
        <w:t>Ecosystems</w:t>
      </w:r>
      <w:r w:rsidRPr="006E130C">
        <w:rPr>
          <w:rFonts w:ascii="Times" w:eastAsia="Calibri" w:hAnsi="Times" w:cs="Times"/>
        </w:rPr>
        <w:t> 3.6 (2000): 534-544.</w:t>
      </w:r>
    </w:p>
    <w:p w14:paraId="38EAFA46" w14:textId="77777777"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Douglas, Thomas, et al. "Sources and sinks of carbon in boreal ecosystems of interior Alaska: A review." </w:t>
      </w:r>
      <w:r w:rsidRPr="00813347">
        <w:rPr>
          <w:rFonts w:ascii="Times" w:eastAsia="Calibri" w:hAnsi="Times" w:cs="Times"/>
          <w:i/>
          <w:iCs/>
        </w:rPr>
        <w:t xml:space="preserve">Elem Sci </w:t>
      </w:r>
      <w:proofErr w:type="spellStart"/>
      <w:r w:rsidRPr="00813347">
        <w:rPr>
          <w:rFonts w:ascii="Times" w:eastAsia="Calibri" w:hAnsi="Times" w:cs="Times"/>
          <w:i/>
          <w:iCs/>
        </w:rPr>
        <w:t>Anth</w:t>
      </w:r>
      <w:proofErr w:type="spellEnd"/>
      <w:r w:rsidRPr="00813347">
        <w:rPr>
          <w:rFonts w:ascii="Times" w:eastAsia="Calibri" w:hAnsi="Times" w:cs="Times"/>
        </w:rPr>
        <w:t> 2 (2014).</w:t>
      </w:r>
    </w:p>
    <w:p w14:paraId="29901E55" w14:textId="6981B90C" w:rsid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Enright, Neal J., et al. "Interval squeeze: altered fire regimes and demographic responses interact to threaten woody species persistence as climate changes." </w:t>
      </w:r>
      <w:r w:rsidRPr="00813347">
        <w:rPr>
          <w:rFonts w:ascii="Times" w:eastAsia="Calibri" w:hAnsi="Times" w:cs="Times"/>
          <w:i/>
          <w:iCs/>
        </w:rPr>
        <w:t>Frontiers in Ecology and the Environment</w:t>
      </w:r>
      <w:r w:rsidRPr="00813347">
        <w:rPr>
          <w:rFonts w:ascii="Times" w:eastAsia="Calibri" w:hAnsi="Times" w:cs="Times"/>
        </w:rPr>
        <w:t> 13.5 (2015): 265-272.</w:t>
      </w:r>
    </w:p>
    <w:p w14:paraId="30A4E624" w14:textId="10DD291E" w:rsidR="006E130C" w:rsidRPr="00813347" w:rsidRDefault="006E130C" w:rsidP="006D3BF6">
      <w:pPr>
        <w:autoSpaceDE w:val="0"/>
        <w:autoSpaceDN w:val="0"/>
        <w:adjustRightInd w:val="0"/>
        <w:spacing w:line="276" w:lineRule="auto"/>
        <w:ind w:left="720" w:hanging="720"/>
        <w:rPr>
          <w:rFonts w:ascii="Times" w:eastAsia="Calibri" w:hAnsi="Times" w:cs="Times"/>
        </w:rPr>
      </w:pPr>
      <w:proofErr w:type="spellStart"/>
      <w:r w:rsidRPr="006E130C">
        <w:rPr>
          <w:rFonts w:ascii="Times" w:eastAsia="Calibri" w:hAnsi="Times" w:cs="Times"/>
        </w:rPr>
        <w:t>Frelich</w:t>
      </w:r>
      <w:proofErr w:type="spellEnd"/>
      <w:r w:rsidRPr="006E130C">
        <w:rPr>
          <w:rFonts w:ascii="Times" w:eastAsia="Calibri" w:hAnsi="Times" w:cs="Times"/>
        </w:rPr>
        <w:t>, Lee E., Peter B. Reich, and David W. Peterson. "The changing role of fire in mediating the relationships among oaks, grasslands, mesic temperate forests, and boreal forests in the Lake States." </w:t>
      </w:r>
      <w:r w:rsidRPr="006E130C">
        <w:rPr>
          <w:rFonts w:ascii="Times" w:eastAsia="Calibri" w:hAnsi="Times" w:cs="Times"/>
          <w:i/>
          <w:iCs/>
        </w:rPr>
        <w:t>Journal of Sustainable Forestry</w:t>
      </w:r>
      <w:r w:rsidRPr="006E130C">
        <w:rPr>
          <w:rFonts w:ascii="Times" w:eastAsia="Calibri" w:hAnsi="Times" w:cs="Times"/>
        </w:rPr>
        <w:t> 36.5 (2017): 421-432.</w:t>
      </w:r>
    </w:p>
    <w:p w14:paraId="458E4648" w14:textId="53AA2412" w:rsidR="00AC35E4" w:rsidRDefault="00AC35E4" w:rsidP="006D3BF6">
      <w:pPr>
        <w:autoSpaceDE w:val="0"/>
        <w:autoSpaceDN w:val="0"/>
        <w:adjustRightInd w:val="0"/>
        <w:spacing w:line="276" w:lineRule="auto"/>
        <w:ind w:left="720" w:hanging="720"/>
        <w:rPr>
          <w:rFonts w:ascii="Times" w:eastAsia="Calibri" w:hAnsi="Times" w:cs="Times"/>
        </w:rPr>
      </w:pPr>
      <w:r w:rsidRPr="00AC35E4">
        <w:rPr>
          <w:rFonts w:ascii="Times" w:eastAsia="Calibri" w:hAnsi="Times" w:cs="Times"/>
        </w:rPr>
        <w:t>Gibson, Carolyn M., et al. "Variation in plant community composition and vegetation carbon pools a decade following a severe fire season in interior Alaska." </w:t>
      </w:r>
      <w:r w:rsidRPr="00AC35E4">
        <w:rPr>
          <w:rFonts w:ascii="Times" w:eastAsia="Calibri" w:hAnsi="Times" w:cs="Times"/>
          <w:i/>
          <w:iCs/>
        </w:rPr>
        <w:t>Journal of vegetation science</w:t>
      </w:r>
      <w:r w:rsidRPr="00AC35E4">
        <w:rPr>
          <w:rFonts w:ascii="Times" w:eastAsia="Calibri" w:hAnsi="Times" w:cs="Times"/>
        </w:rPr>
        <w:t> 27.6 (2016): 1187-1197.</w:t>
      </w:r>
    </w:p>
    <w:p w14:paraId="4136A15A" w14:textId="5275E11A" w:rsidR="00D3618E" w:rsidRPr="00AC35E4" w:rsidRDefault="00D3618E" w:rsidP="006D3BF6">
      <w:pPr>
        <w:autoSpaceDE w:val="0"/>
        <w:autoSpaceDN w:val="0"/>
        <w:adjustRightInd w:val="0"/>
        <w:spacing w:line="276" w:lineRule="auto"/>
        <w:ind w:left="720" w:hanging="720"/>
        <w:rPr>
          <w:rFonts w:ascii="Times" w:eastAsia="Calibri" w:hAnsi="Times" w:cs="Times"/>
        </w:rPr>
      </w:pPr>
      <w:r w:rsidRPr="00D3618E">
        <w:rPr>
          <w:rFonts w:ascii="Times" w:eastAsia="Calibri" w:hAnsi="Times" w:cs="Times"/>
        </w:rPr>
        <w:t>Greene, David F., et al. "The reduction of organic-layer depth by wildfire in the North American boreal forest and its effect on tree recruitment by seed." </w:t>
      </w:r>
      <w:r w:rsidRPr="00D3618E">
        <w:rPr>
          <w:rFonts w:ascii="Times" w:eastAsia="Calibri" w:hAnsi="Times" w:cs="Times"/>
          <w:i/>
          <w:iCs/>
        </w:rPr>
        <w:t>Canadian Journal of Forest Research</w:t>
      </w:r>
      <w:r w:rsidRPr="00D3618E">
        <w:rPr>
          <w:rFonts w:ascii="Times" w:eastAsia="Calibri" w:hAnsi="Times" w:cs="Times"/>
        </w:rPr>
        <w:t> 37.6 (2007): 1012-1023.</w:t>
      </w:r>
    </w:p>
    <w:p w14:paraId="34242B8D" w14:textId="77777777" w:rsidR="00B51FF0" w:rsidRDefault="00B51FF0" w:rsidP="006D3BF6">
      <w:pPr>
        <w:autoSpaceDE w:val="0"/>
        <w:autoSpaceDN w:val="0"/>
        <w:adjustRightInd w:val="0"/>
        <w:spacing w:line="276" w:lineRule="auto"/>
        <w:ind w:left="720" w:hanging="720"/>
        <w:rPr>
          <w:rFonts w:ascii="Times" w:eastAsia="Calibri" w:hAnsi="Times" w:cs="Times"/>
        </w:rPr>
      </w:pPr>
      <w:r w:rsidRPr="00B51FF0">
        <w:rPr>
          <w:rFonts w:ascii="Times" w:eastAsia="Calibri" w:hAnsi="Times" w:cs="Times"/>
        </w:rPr>
        <w:t>Hollingsworth, Teresa N., et al. "Fire severity filters regeneration traits to shape community assembly in Alaska’s boreal forest." </w:t>
      </w:r>
      <w:proofErr w:type="spellStart"/>
      <w:r w:rsidRPr="00B51FF0">
        <w:rPr>
          <w:rFonts w:ascii="Times" w:eastAsia="Calibri" w:hAnsi="Times" w:cs="Times"/>
          <w:i/>
          <w:iCs/>
        </w:rPr>
        <w:t>PloS</w:t>
      </w:r>
      <w:proofErr w:type="spellEnd"/>
      <w:r w:rsidRPr="00B51FF0">
        <w:rPr>
          <w:rFonts w:ascii="Times" w:eastAsia="Calibri" w:hAnsi="Times" w:cs="Times"/>
          <w:i/>
          <w:iCs/>
        </w:rPr>
        <w:t xml:space="preserve"> one</w:t>
      </w:r>
      <w:r w:rsidRPr="00B51FF0">
        <w:rPr>
          <w:rFonts w:ascii="Times" w:eastAsia="Calibri" w:hAnsi="Times" w:cs="Times"/>
        </w:rPr>
        <w:t> 8.2 (2013): e56033.</w:t>
      </w:r>
    </w:p>
    <w:p w14:paraId="606CFD2F" w14:textId="7D9ABBD1" w:rsidR="00B51FF0" w:rsidRDefault="00B51FF0" w:rsidP="006D3BF6">
      <w:pPr>
        <w:autoSpaceDE w:val="0"/>
        <w:autoSpaceDN w:val="0"/>
        <w:adjustRightInd w:val="0"/>
        <w:spacing w:line="276" w:lineRule="auto"/>
        <w:ind w:left="720" w:hanging="720"/>
        <w:rPr>
          <w:rFonts w:ascii="Times" w:eastAsia="Calibri" w:hAnsi="Times" w:cs="Times"/>
        </w:rPr>
      </w:pPr>
      <w:r w:rsidRPr="00B51FF0">
        <w:rPr>
          <w:rFonts w:ascii="Times" w:eastAsia="Calibri" w:hAnsi="Times" w:cs="Times"/>
        </w:rPr>
        <w:t>Houle, Gregory P., et al. "Recovery of carbon pools a decade after wildfire in black spruce forests of interior Alaska: effects of soil texture and landscape position." </w:t>
      </w:r>
      <w:r w:rsidRPr="00B51FF0">
        <w:rPr>
          <w:rFonts w:ascii="Times" w:eastAsia="Calibri" w:hAnsi="Times" w:cs="Times"/>
          <w:i/>
          <w:iCs/>
        </w:rPr>
        <w:t>Canadian Journal of Forest Research</w:t>
      </w:r>
      <w:r w:rsidRPr="00B51FF0">
        <w:rPr>
          <w:rFonts w:ascii="Times" w:eastAsia="Calibri" w:hAnsi="Times" w:cs="Times"/>
        </w:rPr>
        <w:t xml:space="preserve"> 48.1 (2017): 1-10. </w:t>
      </w:r>
    </w:p>
    <w:p w14:paraId="7DB4AD8A" w14:textId="6686E786"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 xml:space="preserve">Hoy, Elizabeth E., Merritt R. Turetsky, and Eric S. </w:t>
      </w:r>
      <w:proofErr w:type="spellStart"/>
      <w:r w:rsidRPr="00813347">
        <w:rPr>
          <w:rFonts w:ascii="Times" w:eastAsia="Calibri" w:hAnsi="Times" w:cs="Times"/>
        </w:rPr>
        <w:t>Kasischke</w:t>
      </w:r>
      <w:proofErr w:type="spellEnd"/>
      <w:r w:rsidRPr="00813347">
        <w:rPr>
          <w:rFonts w:ascii="Times" w:eastAsia="Calibri" w:hAnsi="Times" w:cs="Times"/>
        </w:rPr>
        <w:t>. "More frequent burning increases vulnerability of Alaskan boreal black spruce forests." Environmental Research Letters 11.9 (2016): 095001.</w:t>
      </w:r>
    </w:p>
    <w:p w14:paraId="283C39E3" w14:textId="0CDDBA04" w:rsidR="00B51FF0" w:rsidRPr="00B51FF0" w:rsidRDefault="00B51FF0" w:rsidP="006D3BF6">
      <w:pPr>
        <w:autoSpaceDE w:val="0"/>
        <w:autoSpaceDN w:val="0"/>
        <w:adjustRightInd w:val="0"/>
        <w:spacing w:line="276" w:lineRule="auto"/>
        <w:ind w:left="720" w:hanging="720"/>
        <w:rPr>
          <w:rFonts w:ascii="Times" w:eastAsia="Calibri" w:hAnsi="Times" w:cs="Times"/>
        </w:rPr>
      </w:pPr>
      <w:r w:rsidRPr="00B51FF0">
        <w:rPr>
          <w:rFonts w:ascii="Times" w:eastAsia="Calibri" w:hAnsi="Times" w:cs="Times"/>
        </w:rPr>
        <w:lastRenderedPageBreak/>
        <w:t>Johnstone, Jill F., and F. Stuart Chapin. "Effects of soil burn severity on post-fire tree recruitment in boreal forest." </w:t>
      </w:r>
      <w:r w:rsidRPr="00B51FF0">
        <w:rPr>
          <w:rFonts w:ascii="Times" w:eastAsia="Calibri" w:hAnsi="Times" w:cs="Times"/>
          <w:i/>
          <w:iCs/>
        </w:rPr>
        <w:t>Ecosystems</w:t>
      </w:r>
      <w:r w:rsidRPr="00B51FF0">
        <w:rPr>
          <w:rFonts w:ascii="Times" w:eastAsia="Calibri" w:hAnsi="Times" w:cs="Times"/>
        </w:rPr>
        <w:t> 9.1 (2006): 14-31.</w:t>
      </w:r>
      <w:r w:rsidRPr="00A80C03">
        <w:rPr>
          <w:rFonts w:ascii="Times" w:eastAsia="Calibri" w:hAnsi="Times" w:cs="Times"/>
          <w:color w:val="FF0000"/>
        </w:rPr>
        <w:t xml:space="preserve"> A</w:t>
      </w:r>
    </w:p>
    <w:p w14:paraId="200F3C5F" w14:textId="32D967C8"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Johnstone, J. F., and F. S. Chapin. "Fire interval effects on successional trajectory in boreal forests of northwest Canada." </w:t>
      </w:r>
      <w:r w:rsidRPr="00813347">
        <w:rPr>
          <w:rFonts w:ascii="Times" w:eastAsia="Calibri" w:hAnsi="Times" w:cs="Times"/>
          <w:i/>
          <w:iCs/>
        </w:rPr>
        <w:t>Ecosystems</w:t>
      </w:r>
      <w:r w:rsidRPr="00813347">
        <w:rPr>
          <w:rFonts w:ascii="Times" w:eastAsia="Calibri" w:hAnsi="Times" w:cs="Times"/>
        </w:rPr>
        <w:t> 9.2 (2006): 268-277</w:t>
      </w:r>
      <w:r w:rsidRPr="00A80C03">
        <w:rPr>
          <w:rFonts w:ascii="Times" w:eastAsia="Calibri" w:hAnsi="Times" w:cs="Times"/>
        </w:rPr>
        <w:t>.</w:t>
      </w:r>
      <w:r w:rsidR="00B51FF0" w:rsidRPr="00A80C03">
        <w:rPr>
          <w:rFonts w:ascii="Times" w:eastAsia="Calibri" w:hAnsi="Times" w:cs="Times"/>
        </w:rPr>
        <w:t xml:space="preserve"> </w:t>
      </w:r>
      <w:r w:rsidR="00B51FF0" w:rsidRPr="00A80C03">
        <w:rPr>
          <w:rFonts w:ascii="Times" w:eastAsia="Calibri" w:hAnsi="Times" w:cs="Times"/>
          <w:color w:val="FF0000"/>
        </w:rPr>
        <w:t>B</w:t>
      </w:r>
    </w:p>
    <w:p w14:paraId="038BC236" w14:textId="77777777"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Johnstone, Jill F., et al. "Decadal observations of tree regeneration following fire in boreal forests." </w:t>
      </w:r>
      <w:r w:rsidRPr="00813347">
        <w:rPr>
          <w:rFonts w:ascii="Times" w:eastAsia="Calibri" w:hAnsi="Times" w:cs="Times"/>
          <w:i/>
          <w:iCs/>
        </w:rPr>
        <w:t>Canadian Journal of Forest Research</w:t>
      </w:r>
      <w:r w:rsidRPr="00813347">
        <w:rPr>
          <w:rFonts w:ascii="Times" w:eastAsia="Calibri" w:hAnsi="Times" w:cs="Times"/>
        </w:rPr>
        <w:t> 34.2 (2004): 267-273.</w:t>
      </w:r>
    </w:p>
    <w:p w14:paraId="23A63FDA" w14:textId="77777777"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Johnstone, Jill F., et al. "Changes in fire regime break the legacy lock on successional trajectories in Alaskan boreal forest." </w:t>
      </w:r>
      <w:r w:rsidRPr="00813347">
        <w:rPr>
          <w:rFonts w:ascii="Times" w:eastAsia="Calibri" w:hAnsi="Times" w:cs="Times"/>
          <w:i/>
          <w:iCs/>
        </w:rPr>
        <w:t>Global Change Biology</w:t>
      </w:r>
      <w:r w:rsidRPr="00813347">
        <w:rPr>
          <w:rFonts w:ascii="Times" w:eastAsia="Calibri" w:hAnsi="Times" w:cs="Times"/>
        </w:rPr>
        <w:t> 16.4 (2010): 1281-1295.</w:t>
      </w:r>
    </w:p>
    <w:p w14:paraId="5582E84D" w14:textId="77777777" w:rsidR="00B51FF0" w:rsidRPr="00B51FF0" w:rsidRDefault="00B51FF0" w:rsidP="006D3BF6">
      <w:pPr>
        <w:autoSpaceDE w:val="0"/>
        <w:autoSpaceDN w:val="0"/>
        <w:adjustRightInd w:val="0"/>
        <w:spacing w:line="276" w:lineRule="auto"/>
        <w:ind w:left="720" w:hanging="720"/>
        <w:rPr>
          <w:rFonts w:ascii="Times" w:eastAsia="Calibri" w:hAnsi="Times" w:cs="Times"/>
        </w:rPr>
      </w:pPr>
      <w:r w:rsidRPr="00B51FF0">
        <w:rPr>
          <w:rFonts w:ascii="Times" w:eastAsia="Calibri" w:hAnsi="Times" w:cs="Times"/>
        </w:rPr>
        <w:t xml:space="preserve">Johnstone, Jill, et al. "Postfire seed rain of black spruce, a </w:t>
      </w:r>
      <w:proofErr w:type="spellStart"/>
      <w:r w:rsidRPr="00B51FF0">
        <w:rPr>
          <w:rFonts w:ascii="Times" w:eastAsia="Calibri" w:hAnsi="Times" w:cs="Times"/>
        </w:rPr>
        <w:t>semiserotinous</w:t>
      </w:r>
      <w:proofErr w:type="spellEnd"/>
      <w:r w:rsidRPr="00B51FF0">
        <w:rPr>
          <w:rFonts w:ascii="Times" w:eastAsia="Calibri" w:hAnsi="Times" w:cs="Times"/>
        </w:rPr>
        <w:t xml:space="preserve"> conifer, in forests of interior Alaska." </w:t>
      </w:r>
      <w:r w:rsidRPr="00B51FF0">
        <w:rPr>
          <w:rFonts w:ascii="Times" w:eastAsia="Calibri" w:hAnsi="Times" w:cs="Times"/>
          <w:i/>
          <w:iCs/>
        </w:rPr>
        <w:t>Canadian Journal of Forest Research</w:t>
      </w:r>
      <w:r w:rsidRPr="00B51FF0">
        <w:rPr>
          <w:rFonts w:ascii="Times" w:eastAsia="Calibri" w:hAnsi="Times" w:cs="Times"/>
        </w:rPr>
        <w:t> 39.8 (2009): 1575-1588.</w:t>
      </w:r>
    </w:p>
    <w:p w14:paraId="0328011B" w14:textId="1DD55BEE" w:rsidR="00DE175D" w:rsidRPr="00DE175D" w:rsidRDefault="00DE175D" w:rsidP="006D3BF6">
      <w:pPr>
        <w:autoSpaceDE w:val="0"/>
        <w:autoSpaceDN w:val="0"/>
        <w:adjustRightInd w:val="0"/>
        <w:spacing w:line="276" w:lineRule="auto"/>
        <w:ind w:left="720" w:hanging="720"/>
        <w:rPr>
          <w:rFonts w:ascii="Times" w:eastAsia="Calibri" w:hAnsi="Times" w:cs="Times"/>
          <w:color w:val="000000" w:themeColor="text1"/>
        </w:rPr>
      </w:pPr>
      <w:r w:rsidRPr="00DE175D">
        <w:rPr>
          <w:rFonts w:ascii="Times" w:eastAsia="Calibri" w:hAnsi="Times" w:cs="Times"/>
          <w:color w:val="000000" w:themeColor="text1"/>
        </w:rPr>
        <w:t>Johnstone, J</w:t>
      </w:r>
      <w:r>
        <w:rPr>
          <w:rFonts w:ascii="Times" w:eastAsia="Calibri" w:hAnsi="Times" w:cs="Times"/>
          <w:color w:val="000000" w:themeColor="text1"/>
        </w:rPr>
        <w:t>ill, et al</w:t>
      </w:r>
      <w:r w:rsidRPr="00DE175D">
        <w:rPr>
          <w:rFonts w:ascii="Times" w:eastAsia="Calibri" w:hAnsi="Times" w:cs="Times"/>
          <w:color w:val="000000" w:themeColor="text1"/>
        </w:rPr>
        <w:t xml:space="preserve">. </w:t>
      </w:r>
      <w:r>
        <w:rPr>
          <w:rFonts w:ascii="Times" w:eastAsia="Calibri" w:hAnsi="Times" w:cs="Times"/>
          <w:color w:val="000000" w:themeColor="text1"/>
        </w:rPr>
        <w:t>“</w:t>
      </w:r>
      <w:r w:rsidRPr="00DE175D">
        <w:rPr>
          <w:rFonts w:ascii="Times" w:eastAsia="Calibri" w:hAnsi="Times" w:cs="Times"/>
          <w:color w:val="000000" w:themeColor="text1"/>
        </w:rPr>
        <w:t>Modeling impacts of fire severity on successional trajectories and future fire behavior in Alaskan boreal forests.</w:t>
      </w:r>
      <w:r>
        <w:rPr>
          <w:rFonts w:ascii="Times" w:eastAsia="Calibri" w:hAnsi="Times" w:cs="Times"/>
          <w:color w:val="000000" w:themeColor="text1"/>
        </w:rPr>
        <w:t>”</w:t>
      </w:r>
      <w:r w:rsidRPr="00DE175D">
        <w:rPr>
          <w:rFonts w:ascii="Times" w:eastAsia="Calibri" w:hAnsi="Times" w:cs="Times"/>
          <w:color w:val="000000" w:themeColor="text1"/>
        </w:rPr>
        <w:t xml:space="preserve"> </w:t>
      </w:r>
      <w:r w:rsidRPr="00DE175D">
        <w:rPr>
          <w:rFonts w:ascii="Times" w:eastAsia="Calibri" w:hAnsi="Times" w:cs="Times"/>
          <w:i/>
          <w:iCs/>
          <w:color w:val="000000" w:themeColor="text1"/>
        </w:rPr>
        <w:t>Landscape Ecology</w:t>
      </w:r>
      <w:r w:rsidRPr="00DE175D">
        <w:rPr>
          <w:rFonts w:ascii="Times" w:eastAsia="Calibri" w:hAnsi="Times" w:cs="Times"/>
          <w:color w:val="000000" w:themeColor="text1"/>
        </w:rPr>
        <w:t>, 26</w:t>
      </w:r>
      <w:r>
        <w:rPr>
          <w:rFonts w:ascii="Times" w:eastAsia="Calibri" w:hAnsi="Times" w:cs="Times"/>
          <w:color w:val="000000" w:themeColor="text1"/>
        </w:rPr>
        <w:t>.4 (2011).</w:t>
      </w:r>
    </w:p>
    <w:p w14:paraId="600ACE21" w14:textId="77777777" w:rsidR="006D3BF6" w:rsidRPr="006D3BF6" w:rsidRDefault="006D3BF6" w:rsidP="006D3BF6">
      <w:pPr>
        <w:autoSpaceDE w:val="0"/>
        <w:autoSpaceDN w:val="0"/>
        <w:adjustRightInd w:val="0"/>
        <w:spacing w:line="276" w:lineRule="auto"/>
        <w:ind w:left="720" w:hanging="720"/>
        <w:rPr>
          <w:rFonts w:ascii="Times" w:eastAsia="Calibri" w:hAnsi="Times" w:cs="Times"/>
        </w:rPr>
      </w:pPr>
      <w:r w:rsidRPr="006D3BF6">
        <w:rPr>
          <w:rFonts w:ascii="Times" w:eastAsia="Calibri" w:hAnsi="Times" w:cs="Times"/>
        </w:rPr>
        <w:t xml:space="preserve">Jorgenson, M. Torre, and Yuri </w:t>
      </w:r>
      <w:proofErr w:type="spellStart"/>
      <w:r w:rsidRPr="006D3BF6">
        <w:rPr>
          <w:rFonts w:ascii="Times" w:eastAsia="Calibri" w:hAnsi="Times" w:cs="Times"/>
        </w:rPr>
        <w:t>Shur</w:t>
      </w:r>
      <w:proofErr w:type="spellEnd"/>
      <w:r w:rsidRPr="006D3BF6">
        <w:rPr>
          <w:rFonts w:ascii="Times" w:eastAsia="Calibri" w:hAnsi="Times" w:cs="Times"/>
        </w:rPr>
        <w:t>. "Evolution of lakes and basins in northern Alaska and discussion of the thaw lake cycle." </w:t>
      </w:r>
      <w:r w:rsidRPr="006D3BF6">
        <w:rPr>
          <w:rFonts w:ascii="Times" w:eastAsia="Calibri" w:hAnsi="Times" w:cs="Times"/>
          <w:i/>
          <w:iCs/>
        </w:rPr>
        <w:t>Journal of Geophysical Research: Earth Surface</w:t>
      </w:r>
      <w:r w:rsidRPr="006D3BF6">
        <w:rPr>
          <w:rFonts w:ascii="Times" w:eastAsia="Calibri" w:hAnsi="Times" w:cs="Times"/>
        </w:rPr>
        <w:t> 112.F2 (2007).</w:t>
      </w:r>
    </w:p>
    <w:p w14:paraId="3FE47B9D" w14:textId="242950BB" w:rsidR="00813347" w:rsidRPr="00813347" w:rsidRDefault="00813347" w:rsidP="006D3BF6">
      <w:pPr>
        <w:autoSpaceDE w:val="0"/>
        <w:autoSpaceDN w:val="0"/>
        <w:adjustRightInd w:val="0"/>
        <w:spacing w:line="276" w:lineRule="auto"/>
        <w:ind w:left="720" w:hanging="720"/>
        <w:rPr>
          <w:rFonts w:ascii="Times" w:eastAsia="Calibri" w:hAnsi="Times" w:cs="Times"/>
        </w:rPr>
      </w:pPr>
      <w:proofErr w:type="spellStart"/>
      <w:r w:rsidRPr="00813347">
        <w:rPr>
          <w:rFonts w:ascii="Times" w:eastAsia="Calibri" w:hAnsi="Times" w:cs="Times"/>
        </w:rPr>
        <w:t>Kasischke</w:t>
      </w:r>
      <w:proofErr w:type="spellEnd"/>
      <w:r w:rsidRPr="00813347">
        <w:rPr>
          <w:rFonts w:ascii="Times" w:eastAsia="Calibri" w:hAnsi="Times" w:cs="Times"/>
        </w:rPr>
        <w:t>, Eric S., and Merritt R. Turetsky. "Recent changes in the fire regime across the North American boreal region—Spatial and temporal patterns of burning across Canada and Alaska." Geophysical research letters 33.9 (2006).</w:t>
      </w:r>
    </w:p>
    <w:p w14:paraId="3B670084" w14:textId="77777777" w:rsidR="00813347" w:rsidRPr="00813347" w:rsidRDefault="00813347" w:rsidP="006D3BF6">
      <w:pPr>
        <w:autoSpaceDE w:val="0"/>
        <w:autoSpaceDN w:val="0"/>
        <w:adjustRightInd w:val="0"/>
        <w:spacing w:line="276" w:lineRule="auto"/>
        <w:ind w:left="720" w:hanging="720"/>
        <w:rPr>
          <w:rFonts w:ascii="Times" w:eastAsia="Calibri" w:hAnsi="Times" w:cs="Times"/>
        </w:rPr>
      </w:pPr>
      <w:proofErr w:type="spellStart"/>
      <w:r w:rsidRPr="00813347">
        <w:rPr>
          <w:rFonts w:ascii="Times" w:eastAsia="Calibri" w:hAnsi="Times" w:cs="Times"/>
        </w:rPr>
        <w:t>Kasischke</w:t>
      </w:r>
      <w:proofErr w:type="spellEnd"/>
      <w:r w:rsidRPr="00813347">
        <w:rPr>
          <w:rFonts w:ascii="Times" w:eastAsia="Calibri" w:hAnsi="Times" w:cs="Times"/>
        </w:rPr>
        <w:t>, Eric S., et al. "Alaska’s changing fire regime—implications for the vulnerability of its boreal forests." </w:t>
      </w:r>
      <w:r w:rsidRPr="00813347">
        <w:rPr>
          <w:rFonts w:ascii="Times" w:eastAsia="Calibri" w:hAnsi="Times" w:cs="Times"/>
          <w:i/>
          <w:iCs/>
        </w:rPr>
        <w:t>Canadian Journal of Forest Research</w:t>
      </w:r>
      <w:r w:rsidRPr="00813347">
        <w:rPr>
          <w:rFonts w:ascii="Times" w:eastAsia="Calibri" w:hAnsi="Times" w:cs="Times"/>
        </w:rPr>
        <w:t> 40.7 (2010): 1313-1324.</w:t>
      </w:r>
    </w:p>
    <w:p w14:paraId="798B908E" w14:textId="77777777"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Kelly, Ryan, et al. "Recent burning of boreal forests exceeds fire regime limits of the past 10,000 years." Proceedings of the National Academy of Sciences 110.32 (2013): 13055-13060.</w:t>
      </w:r>
    </w:p>
    <w:p w14:paraId="7A359829" w14:textId="77777777" w:rsidR="00813347" w:rsidRPr="00813347" w:rsidRDefault="00813347" w:rsidP="006D3BF6">
      <w:pPr>
        <w:autoSpaceDE w:val="0"/>
        <w:autoSpaceDN w:val="0"/>
        <w:adjustRightInd w:val="0"/>
        <w:spacing w:line="276" w:lineRule="auto"/>
        <w:ind w:left="720" w:hanging="720"/>
        <w:rPr>
          <w:rFonts w:ascii="Times" w:eastAsia="Calibri" w:hAnsi="Times" w:cs="Times"/>
        </w:rPr>
      </w:pPr>
      <w:proofErr w:type="spellStart"/>
      <w:r w:rsidRPr="00813347">
        <w:rPr>
          <w:rFonts w:ascii="Times" w:eastAsia="Calibri" w:hAnsi="Times" w:cs="Times"/>
        </w:rPr>
        <w:t>Kurkowski</w:t>
      </w:r>
      <w:proofErr w:type="spellEnd"/>
      <w:r w:rsidRPr="00813347">
        <w:rPr>
          <w:rFonts w:ascii="Times" w:eastAsia="Calibri" w:hAnsi="Times" w:cs="Times"/>
        </w:rPr>
        <w:t>, Thomas A., et al. "Relative importance of different secondary successional pathways in an Alaskan boreal forest." Canadian Journal of Forest Research 38.7 (2008): 1911-1923.</w:t>
      </w:r>
    </w:p>
    <w:p w14:paraId="0E032F74" w14:textId="77777777"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 xml:space="preserve">Mann, Daniel H., et al. "Is Alaska’s boreal forest now crossing a major ecological </w:t>
      </w:r>
      <w:proofErr w:type="gramStart"/>
      <w:r w:rsidRPr="00813347">
        <w:rPr>
          <w:rFonts w:ascii="Times" w:eastAsia="Calibri" w:hAnsi="Times" w:cs="Times"/>
        </w:rPr>
        <w:t>threshold?.</w:t>
      </w:r>
      <w:proofErr w:type="gramEnd"/>
      <w:r w:rsidRPr="00813347">
        <w:rPr>
          <w:rFonts w:ascii="Times" w:eastAsia="Calibri" w:hAnsi="Times" w:cs="Times"/>
        </w:rPr>
        <w:t>" </w:t>
      </w:r>
      <w:r w:rsidRPr="00813347">
        <w:rPr>
          <w:rFonts w:ascii="Times" w:eastAsia="Calibri" w:hAnsi="Times" w:cs="Times"/>
          <w:i/>
          <w:iCs/>
        </w:rPr>
        <w:t>Arctic, Antarctic, and Alpine Research</w:t>
      </w:r>
      <w:r w:rsidRPr="00813347">
        <w:rPr>
          <w:rFonts w:ascii="Times" w:eastAsia="Calibri" w:hAnsi="Times" w:cs="Times"/>
        </w:rPr>
        <w:t> 44.3 (2012): 319-331.</w:t>
      </w:r>
    </w:p>
    <w:p w14:paraId="340EEE01" w14:textId="41C06C2F"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Ott, L. A. V. R. A., P. C. A. D. Mann, and Keith Van Cleve. "Successional processes in the Alaskan boreal forest." </w:t>
      </w:r>
      <w:r w:rsidRPr="00813347">
        <w:rPr>
          <w:rFonts w:ascii="Times" w:eastAsia="Calibri" w:hAnsi="Times" w:cs="Times"/>
          <w:i/>
          <w:iCs/>
        </w:rPr>
        <w:t>Alaska’s changing boreal forest</w:t>
      </w:r>
      <w:r w:rsidRPr="00813347">
        <w:rPr>
          <w:rFonts w:ascii="Times" w:eastAsia="Calibri" w:hAnsi="Times" w:cs="Times"/>
        </w:rPr>
        <w:t> (2006): 100.</w:t>
      </w:r>
    </w:p>
    <w:p w14:paraId="3BCD7381" w14:textId="77777777" w:rsidR="00813347" w:rsidRP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Roland, Carl A., et al. "Regional variation in interior Alaskan boreal forests is driven by fire disturbance, topography, and climate." </w:t>
      </w:r>
      <w:r w:rsidRPr="00813347">
        <w:rPr>
          <w:rFonts w:ascii="Times" w:eastAsia="Calibri" w:hAnsi="Times" w:cs="Times"/>
          <w:i/>
          <w:iCs/>
        </w:rPr>
        <w:t>Ecological Monographs</w:t>
      </w:r>
      <w:r w:rsidRPr="00813347">
        <w:rPr>
          <w:rFonts w:ascii="Times" w:eastAsia="Calibri" w:hAnsi="Times" w:cs="Times"/>
        </w:rPr>
        <w:t> (2019): e01369.</w:t>
      </w:r>
    </w:p>
    <w:p w14:paraId="040699F2" w14:textId="77777777" w:rsidR="006D3BF6" w:rsidRPr="006D3BF6" w:rsidRDefault="006D3BF6" w:rsidP="006D3BF6">
      <w:pPr>
        <w:autoSpaceDE w:val="0"/>
        <w:autoSpaceDN w:val="0"/>
        <w:adjustRightInd w:val="0"/>
        <w:spacing w:line="276" w:lineRule="auto"/>
        <w:ind w:left="720" w:hanging="720"/>
        <w:rPr>
          <w:rFonts w:ascii="Times" w:eastAsia="Calibri" w:hAnsi="Times" w:cs="Times"/>
        </w:rPr>
      </w:pPr>
      <w:r w:rsidRPr="006D3BF6">
        <w:rPr>
          <w:rFonts w:ascii="Times" w:eastAsia="Calibri" w:hAnsi="Times" w:cs="Times"/>
        </w:rPr>
        <w:t>Whitman, Ellen, et al. "</w:t>
      </w:r>
      <w:proofErr w:type="spellStart"/>
      <w:r w:rsidRPr="006D3BF6">
        <w:rPr>
          <w:rFonts w:ascii="Times" w:eastAsia="Calibri" w:hAnsi="Times" w:cs="Times"/>
        </w:rPr>
        <w:t>Topoedaphic</w:t>
      </w:r>
      <w:proofErr w:type="spellEnd"/>
      <w:r w:rsidRPr="006D3BF6">
        <w:rPr>
          <w:rFonts w:ascii="Times" w:eastAsia="Calibri" w:hAnsi="Times" w:cs="Times"/>
        </w:rPr>
        <w:t xml:space="preserve"> and forest controls on post-fire vegetation assemblies are modified by fire history and burn severity in the Northwestern Canadian Boreal Forest." </w:t>
      </w:r>
      <w:r w:rsidRPr="006D3BF6">
        <w:rPr>
          <w:rFonts w:ascii="Times" w:eastAsia="Calibri" w:hAnsi="Times" w:cs="Times"/>
          <w:i/>
          <w:iCs/>
        </w:rPr>
        <w:t>Forests</w:t>
      </w:r>
      <w:r w:rsidRPr="006D3BF6">
        <w:rPr>
          <w:rFonts w:ascii="Times" w:eastAsia="Calibri" w:hAnsi="Times" w:cs="Times"/>
        </w:rPr>
        <w:t> 9.3 (2018): 151.</w:t>
      </w:r>
    </w:p>
    <w:p w14:paraId="70D9D8CC" w14:textId="0DAB69CD" w:rsidR="00B51FF0" w:rsidRDefault="00B51FF0" w:rsidP="006D3BF6">
      <w:pPr>
        <w:autoSpaceDE w:val="0"/>
        <w:autoSpaceDN w:val="0"/>
        <w:adjustRightInd w:val="0"/>
        <w:spacing w:line="276" w:lineRule="auto"/>
        <w:ind w:left="720" w:hanging="720"/>
        <w:rPr>
          <w:rFonts w:ascii="Times" w:eastAsia="Calibri" w:hAnsi="Times" w:cs="Times"/>
        </w:rPr>
      </w:pPr>
      <w:r w:rsidRPr="00B51FF0">
        <w:rPr>
          <w:rFonts w:ascii="Times" w:eastAsia="Calibri" w:hAnsi="Times" w:cs="Times"/>
        </w:rPr>
        <w:t>Wickham, H. "Ggplot2: Eleg</w:t>
      </w:r>
      <w:r>
        <w:rPr>
          <w:rFonts w:ascii="Times" w:eastAsia="Calibri" w:hAnsi="Times" w:cs="Times"/>
        </w:rPr>
        <w:t xml:space="preserve">ant graphics for data analysis. </w:t>
      </w:r>
      <w:r w:rsidRPr="00B51FF0">
        <w:rPr>
          <w:rFonts w:ascii="Times" w:eastAsia="Calibri" w:hAnsi="Times" w:cs="Times"/>
        </w:rPr>
        <w:t>(Springer-Verlag: New York)." (2016).</w:t>
      </w:r>
    </w:p>
    <w:p w14:paraId="306BCACA" w14:textId="1C5AC819" w:rsidR="00A460BE" w:rsidRPr="00D3618E" w:rsidRDefault="00A460BE" w:rsidP="006D3BF6">
      <w:pPr>
        <w:autoSpaceDE w:val="0"/>
        <w:autoSpaceDN w:val="0"/>
        <w:adjustRightInd w:val="0"/>
        <w:spacing w:line="276" w:lineRule="auto"/>
        <w:ind w:left="720" w:hanging="720"/>
        <w:rPr>
          <w:rFonts w:ascii="Times" w:eastAsia="Calibri" w:hAnsi="Times" w:cs="Times"/>
        </w:rPr>
      </w:pPr>
      <w:r w:rsidRPr="00D3618E">
        <w:rPr>
          <w:rFonts w:ascii="Times" w:eastAsia="Calibri" w:hAnsi="Times" w:cs="Times"/>
        </w:rPr>
        <w:t>Wilke, C. “</w:t>
      </w:r>
      <w:proofErr w:type="spellStart"/>
      <w:r w:rsidRPr="00D3618E">
        <w:rPr>
          <w:rFonts w:ascii="Times" w:eastAsia="Calibri" w:hAnsi="Times" w:cs="Times"/>
        </w:rPr>
        <w:t>cowplot</w:t>
      </w:r>
      <w:proofErr w:type="spellEnd"/>
      <w:r w:rsidRPr="00D3618E">
        <w:rPr>
          <w:rFonts w:ascii="Times" w:eastAsia="Calibri" w:hAnsi="Times" w:cs="Times"/>
        </w:rPr>
        <w:t>: Streamlined Plot Theme and Plot Annotations for ‘ggplot2;”</w:t>
      </w:r>
      <w:r w:rsidR="00D3618E" w:rsidRPr="00D3618E">
        <w:rPr>
          <w:rFonts w:ascii="Times" w:eastAsia="Calibri" w:hAnsi="Times" w:cs="Times"/>
        </w:rPr>
        <w:t xml:space="preserve"> R package version 0.9.4 (2019). https://CRAN.R-project.org/package=cowplot</w:t>
      </w:r>
    </w:p>
    <w:p w14:paraId="7A572A96" w14:textId="704E3A1C" w:rsidR="00813347" w:rsidRDefault="00813347" w:rsidP="006D3BF6">
      <w:pPr>
        <w:autoSpaceDE w:val="0"/>
        <w:autoSpaceDN w:val="0"/>
        <w:adjustRightInd w:val="0"/>
        <w:spacing w:line="276" w:lineRule="auto"/>
        <w:ind w:left="720" w:hanging="720"/>
        <w:rPr>
          <w:rFonts w:ascii="Times" w:eastAsia="Calibri" w:hAnsi="Times" w:cs="Times"/>
        </w:rPr>
      </w:pPr>
      <w:r w:rsidRPr="00813347">
        <w:rPr>
          <w:rFonts w:ascii="Times" w:eastAsia="Calibri" w:hAnsi="Times" w:cs="Times"/>
        </w:rPr>
        <w:t xml:space="preserve">Young, Adam M., et al. "Climatic thresholds shape northern high‐latitude fire regimes and imply vulnerability to future climate change." </w:t>
      </w:r>
      <w:proofErr w:type="spellStart"/>
      <w:r w:rsidRPr="00813347">
        <w:rPr>
          <w:rFonts w:ascii="Times" w:eastAsia="Calibri" w:hAnsi="Times" w:cs="Times"/>
        </w:rPr>
        <w:t>Ecography</w:t>
      </w:r>
      <w:proofErr w:type="spellEnd"/>
      <w:r w:rsidRPr="00813347">
        <w:rPr>
          <w:rFonts w:ascii="Times" w:eastAsia="Calibri" w:hAnsi="Times" w:cs="Times"/>
        </w:rPr>
        <w:t xml:space="preserve"> 40.5 (2017): 606-617.</w:t>
      </w:r>
    </w:p>
    <w:p w14:paraId="04184A86" w14:textId="77777777" w:rsidR="00C04272" w:rsidRPr="00813347" w:rsidRDefault="00C04272" w:rsidP="006D3BF6">
      <w:pPr>
        <w:autoSpaceDE w:val="0"/>
        <w:autoSpaceDN w:val="0"/>
        <w:adjustRightInd w:val="0"/>
        <w:spacing w:line="276" w:lineRule="auto"/>
        <w:ind w:left="720" w:hanging="720"/>
        <w:rPr>
          <w:rFonts w:ascii="Times" w:eastAsia="Calibri" w:hAnsi="Times" w:cs="Times"/>
        </w:rPr>
      </w:pPr>
    </w:p>
    <w:p w14:paraId="2DAA3AFE" w14:textId="7D09ADB5" w:rsidR="00592406" w:rsidRDefault="00813347" w:rsidP="00813347">
      <w:pPr>
        <w:autoSpaceDE w:val="0"/>
        <w:autoSpaceDN w:val="0"/>
        <w:adjustRightInd w:val="0"/>
        <w:spacing w:line="360" w:lineRule="auto"/>
        <w:rPr>
          <w:rFonts w:ascii="Times" w:hAnsi="Times" w:cs="Times"/>
          <w:b/>
          <w:bCs/>
        </w:rPr>
      </w:pPr>
      <w:r w:rsidRPr="001F33FB">
        <w:rPr>
          <w:rFonts w:ascii="Times" w:hAnsi="Times" w:cs="Times"/>
          <w:b/>
          <w:bCs/>
        </w:rPr>
        <w:t xml:space="preserve"> </w:t>
      </w:r>
      <w:r w:rsidR="00592406" w:rsidRPr="001F33FB">
        <w:rPr>
          <w:rFonts w:ascii="Times" w:hAnsi="Times" w:cs="Times"/>
          <w:b/>
          <w:bCs/>
        </w:rPr>
        <w:t>[Table of fires, dates, sizes (might do as sites, with the associated fire at each site)]</w:t>
      </w:r>
    </w:p>
    <w:p w14:paraId="252D9E36" w14:textId="77777777" w:rsidR="00592406" w:rsidRPr="004E02F4" w:rsidRDefault="00592406" w:rsidP="004E02F4">
      <w:pPr>
        <w:autoSpaceDE w:val="0"/>
        <w:autoSpaceDN w:val="0"/>
        <w:adjustRightInd w:val="0"/>
        <w:spacing w:line="360" w:lineRule="auto"/>
        <w:ind w:firstLine="720"/>
        <w:rPr>
          <w:rFonts w:ascii="Times" w:hAnsi="Times" w:cs="Times"/>
        </w:rPr>
      </w:pPr>
    </w:p>
    <w:p w14:paraId="1F3FEC65" w14:textId="5D002A6D" w:rsidR="00D4699C" w:rsidRDefault="00D4699C">
      <w:pPr>
        <w:rPr>
          <w:rFonts w:ascii="Times" w:hAnsi="Times" w:cs="Times"/>
        </w:rPr>
      </w:pPr>
      <w:r>
        <w:rPr>
          <w:rFonts w:ascii="Times" w:hAnsi="Times" w:cs="Times"/>
        </w:rPr>
        <w:br w:type="page"/>
      </w:r>
    </w:p>
    <w:p w14:paraId="6A68758E" w14:textId="0E9110C4" w:rsidR="0044443B" w:rsidRDefault="0044443B" w:rsidP="004E02F4">
      <w:pPr>
        <w:autoSpaceDE w:val="0"/>
        <w:autoSpaceDN w:val="0"/>
        <w:adjustRightInd w:val="0"/>
        <w:spacing w:line="360" w:lineRule="auto"/>
        <w:ind w:firstLine="720"/>
        <w:rPr>
          <w:rFonts w:ascii="Times" w:hAnsi="Times" w:cs="Times"/>
        </w:rPr>
      </w:pPr>
    </w:p>
    <w:tbl>
      <w:tblPr>
        <w:tblStyle w:val="PlainTable51"/>
        <w:tblpPr w:leftFromText="180" w:rightFromText="180" w:vertAnchor="text" w:horzAnchor="margin" w:tblpXSpec="right" w:tblpY="-7827"/>
        <w:tblW w:w="9810" w:type="dxa"/>
        <w:tblLook w:val="04A0" w:firstRow="1" w:lastRow="0" w:firstColumn="1" w:lastColumn="0" w:noHBand="0" w:noVBand="1"/>
      </w:tblPr>
      <w:tblGrid>
        <w:gridCol w:w="1389"/>
        <w:gridCol w:w="1424"/>
        <w:gridCol w:w="1604"/>
        <w:gridCol w:w="1968"/>
        <w:gridCol w:w="1607"/>
        <w:gridCol w:w="1576"/>
        <w:gridCol w:w="1372"/>
      </w:tblGrid>
      <w:tr w:rsidR="00D4699C" w:rsidRPr="00E35B35" w14:paraId="236AB45F" w14:textId="77777777" w:rsidTr="001C2F7A">
        <w:trPr>
          <w:cnfStyle w:val="100000000000" w:firstRow="1" w:lastRow="0" w:firstColumn="0" w:lastColumn="0" w:oddVBand="0" w:evenVBand="0" w:oddHBand="0" w:evenHBand="0" w:firstRowFirstColumn="0" w:firstRowLastColumn="0" w:lastRowFirstColumn="0" w:lastRowLastColumn="0"/>
          <w:trHeight w:val="334"/>
        </w:trPr>
        <w:tc>
          <w:tcPr>
            <w:cnfStyle w:val="001000000100" w:firstRow="0" w:lastRow="0" w:firstColumn="1" w:lastColumn="0" w:oddVBand="0" w:evenVBand="0" w:oddHBand="0" w:evenHBand="0" w:firstRowFirstColumn="1" w:firstRowLastColumn="0" w:lastRowFirstColumn="0" w:lastRowLastColumn="0"/>
            <w:tcW w:w="1389" w:type="dxa"/>
            <w:noWrap/>
            <w:hideMark/>
          </w:tcPr>
          <w:p w14:paraId="0EF1FDC2" w14:textId="5DF1B80A" w:rsidR="00D4699C" w:rsidRPr="00E35B35" w:rsidRDefault="00D4699C" w:rsidP="00D4699C">
            <w:pPr>
              <w:jc w:val="left"/>
              <w:rPr>
                <w:rFonts w:ascii="Calibri" w:hAnsi="Calibri" w:cs="Calibri"/>
                <w:color w:val="000000"/>
                <w:sz w:val="24"/>
              </w:rPr>
            </w:pPr>
            <w:r>
              <w:rPr>
                <w:rFonts w:ascii="Calibri" w:hAnsi="Calibri" w:cs="Calibri"/>
                <w:color w:val="000000"/>
                <w:sz w:val="24"/>
              </w:rPr>
              <w:t xml:space="preserve">        </w:t>
            </w:r>
            <w:r w:rsidRPr="00E35B35">
              <w:rPr>
                <w:rFonts w:ascii="Calibri" w:hAnsi="Calibri" w:cs="Calibri"/>
                <w:color w:val="000000"/>
                <w:sz w:val="24"/>
              </w:rPr>
              <w:t>Setting</w:t>
            </w:r>
          </w:p>
        </w:tc>
        <w:tc>
          <w:tcPr>
            <w:tcW w:w="1424" w:type="dxa"/>
            <w:noWrap/>
            <w:hideMark/>
          </w:tcPr>
          <w:p w14:paraId="74A0AA4E" w14:textId="77777777" w:rsidR="00D4699C" w:rsidRPr="00E35B35" w:rsidRDefault="00D4699C" w:rsidP="001C2F7A">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rPr>
            </w:pPr>
            <w:r w:rsidRPr="00E35B35">
              <w:rPr>
                <w:rFonts w:ascii="Calibri" w:hAnsi="Calibri" w:cs="Calibri"/>
                <w:color w:val="000000"/>
                <w:sz w:val="24"/>
              </w:rPr>
              <w:t>Treatment</w:t>
            </w:r>
          </w:p>
        </w:tc>
        <w:tc>
          <w:tcPr>
            <w:tcW w:w="1604" w:type="dxa"/>
            <w:noWrap/>
            <w:hideMark/>
          </w:tcPr>
          <w:p w14:paraId="52B26054" w14:textId="77777777" w:rsidR="00D4699C" w:rsidRPr="00E35B35" w:rsidRDefault="00D4699C" w:rsidP="001C2F7A">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rPr>
            </w:pPr>
            <w:r w:rsidRPr="00E35B35">
              <w:rPr>
                <w:rFonts w:ascii="Calibri" w:hAnsi="Calibri" w:cs="Calibri"/>
                <w:color w:val="000000"/>
                <w:sz w:val="24"/>
              </w:rPr>
              <w:t>Species</w:t>
            </w:r>
          </w:p>
        </w:tc>
        <w:tc>
          <w:tcPr>
            <w:tcW w:w="1968" w:type="dxa"/>
            <w:noWrap/>
            <w:hideMark/>
          </w:tcPr>
          <w:p w14:paraId="2026693C" w14:textId="77777777" w:rsidR="00D4699C" w:rsidRPr="00E35B35" w:rsidRDefault="00D4699C" w:rsidP="001C2F7A">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rPr>
            </w:pPr>
            <w:r w:rsidRPr="00E35B35">
              <w:rPr>
                <w:rFonts w:ascii="Calibri" w:hAnsi="Calibri" w:cs="Calibri"/>
                <w:color w:val="000000"/>
                <w:sz w:val="24"/>
              </w:rPr>
              <w:t>Seedling Density</w:t>
            </w:r>
          </w:p>
        </w:tc>
        <w:tc>
          <w:tcPr>
            <w:tcW w:w="1607" w:type="dxa"/>
            <w:noWrap/>
            <w:hideMark/>
          </w:tcPr>
          <w:p w14:paraId="7C9FD9CA" w14:textId="77777777" w:rsidR="00D4699C" w:rsidRPr="00E35B35" w:rsidRDefault="00D4699C" w:rsidP="001C2F7A">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rPr>
            </w:pPr>
            <w:r w:rsidRPr="00E35B35">
              <w:rPr>
                <w:rFonts w:ascii="Calibri" w:hAnsi="Calibri" w:cs="Calibri"/>
                <w:color w:val="000000"/>
                <w:sz w:val="24"/>
              </w:rPr>
              <w:t>Seedling SD</w:t>
            </w:r>
          </w:p>
        </w:tc>
        <w:tc>
          <w:tcPr>
            <w:tcW w:w="1576" w:type="dxa"/>
            <w:noWrap/>
            <w:hideMark/>
          </w:tcPr>
          <w:p w14:paraId="1B732707" w14:textId="77777777" w:rsidR="00D4699C" w:rsidRPr="00E35B35" w:rsidRDefault="00D4699C" w:rsidP="001C2F7A">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rPr>
            </w:pPr>
            <w:r w:rsidRPr="00E35B35">
              <w:rPr>
                <w:rFonts w:ascii="Calibri" w:hAnsi="Calibri" w:cs="Calibri"/>
                <w:color w:val="000000"/>
                <w:sz w:val="24"/>
              </w:rPr>
              <w:t>Stem Density</w:t>
            </w:r>
          </w:p>
        </w:tc>
        <w:tc>
          <w:tcPr>
            <w:tcW w:w="242" w:type="dxa"/>
            <w:noWrap/>
            <w:hideMark/>
          </w:tcPr>
          <w:p w14:paraId="2BACE8C6" w14:textId="77777777" w:rsidR="00D4699C" w:rsidRPr="00E35B35" w:rsidRDefault="00D4699C" w:rsidP="001C2F7A">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rPr>
            </w:pPr>
            <w:r w:rsidRPr="00E35B35">
              <w:rPr>
                <w:rFonts w:ascii="Calibri" w:hAnsi="Calibri" w:cs="Calibri"/>
                <w:color w:val="000000"/>
                <w:sz w:val="24"/>
              </w:rPr>
              <w:t>Stem SD</w:t>
            </w:r>
          </w:p>
        </w:tc>
      </w:tr>
      <w:tr w:rsidR="00D4699C" w:rsidRPr="00E35B35" w14:paraId="734D17DA" w14:textId="77777777" w:rsidTr="001C2F7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4F965C14" w14:textId="77777777" w:rsidR="00D4699C" w:rsidRPr="00E35B35" w:rsidRDefault="00D4699C" w:rsidP="001C2F7A">
            <w:pPr>
              <w:rPr>
                <w:rFonts w:ascii="Calibri" w:hAnsi="Calibri" w:cs="Calibri"/>
                <w:color w:val="000000"/>
                <w:sz w:val="24"/>
              </w:rPr>
            </w:pPr>
            <w:r w:rsidRPr="00E35B35">
              <w:rPr>
                <w:rFonts w:ascii="Calibri" w:hAnsi="Calibri" w:cs="Calibri"/>
                <w:color w:val="000000"/>
                <w:sz w:val="24"/>
              </w:rPr>
              <w:t>Lowland</w:t>
            </w:r>
          </w:p>
        </w:tc>
        <w:tc>
          <w:tcPr>
            <w:tcW w:w="1424" w:type="dxa"/>
            <w:noWrap/>
            <w:hideMark/>
          </w:tcPr>
          <w:p w14:paraId="5657549D"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w:t>
            </w:r>
          </w:p>
        </w:tc>
        <w:tc>
          <w:tcPr>
            <w:tcW w:w="1604" w:type="dxa"/>
            <w:noWrap/>
            <w:hideMark/>
          </w:tcPr>
          <w:p w14:paraId="6F55F3B5" w14:textId="77777777" w:rsidR="00D4699C" w:rsidRPr="00E35B35" w:rsidRDefault="00D4699C" w:rsidP="001C2F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Aspen</w:t>
            </w:r>
          </w:p>
        </w:tc>
        <w:tc>
          <w:tcPr>
            <w:tcW w:w="1968" w:type="dxa"/>
            <w:noWrap/>
            <w:hideMark/>
          </w:tcPr>
          <w:p w14:paraId="4F735D71"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w:t>
            </w:r>
          </w:p>
        </w:tc>
        <w:tc>
          <w:tcPr>
            <w:tcW w:w="1607" w:type="dxa"/>
            <w:noWrap/>
            <w:hideMark/>
          </w:tcPr>
          <w:p w14:paraId="17D4871A"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w:t>
            </w:r>
          </w:p>
        </w:tc>
        <w:tc>
          <w:tcPr>
            <w:tcW w:w="1576" w:type="dxa"/>
            <w:noWrap/>
            <w:hideMark/>
          </w:tcPr>
          <w:p w14:paraId="4F4FBC1F"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w:t>
            </w:r>
          </w:p>
        </w:tc>
        <w:tc>
          <w:tcPr>
            <w:tcW w:w="242" w:type="dxa"/>
            <w:noWrap/>
            <w:hideMark/>
          </w:tcPr>
          <w:p w14:paraId="40F0DCA2"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w:t>
            </w:r>
          </w:p>
        </w:tc>
      </w:tr>
      <w:tr w:rsidR="00D4699C" w:rsidRPr="00E35B35" w14:paraId="44E37B15" w14:textId="77777777" w:rsidTr="001C2F7A">
        <w:trPr>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6F9900B3" w14:textId="77777777" w:rsidR="00D4699C" w:rsidRPr="00E35B35" w:rsidRDefault="00D4699C" w:rsidP="001C2F7A">
            <w:pPr>
              <w:rPr>
                <w:rFonts w:ascii="Calibri" w:hAnsi="Calibri" w:cs="Calibri"/>
                <w:color w:val="000000"/>
                <w:sz w:val="24"/>
              </w:rPr>
            </w:pPr>
          </w:p>
        </w:tc>
        <w:tc>
          <w:tcPr>
            <w:tcW w:w="1424" w:type="dxa"/>
            <w:noWrap/>
            <w:hideMark/>
          </w:tcPr>
          <w:p w14:paraId="5BBCD2A1"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04" w:type="dxa"/>
            <w:noWrap/>
            <w:hideMark/>
          </w:tcPr>
          <w:p w14:paraId="75E95136"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Birch</w:t>
            </w:r>
          </w:p>
        </w:tc>
        <w:tc>
          <w:tcPr>
            <w:tcW w:w="1968" w:type="dxa"/>
            <w:noWrap/>
            <w:hideMark/>
          </w:tcPr>
          <w:p w14:paraId="12DD85F2"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w:t>
            </w:r>
          </w:p>
        </w:tc>
        <w:tc>
          <w:tcPr>
            <w:tcW w:w="1607" w:type="dxa"/>
            <w:noWrap/>
            <w:hideMark/>
          </w:tcPr>
          <w:p w14:paraId="57685C2B"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w:t>
            </w:r>
          </w:p>
        </w:tc>
        <w:tc>
          <w:tcPr>
            <w:tcW w:w="1576" w:type="dxa"/>
            <w:noWrap/>
            <w:hideMark/>
          </w:tcPr>
          <w:p w14:paraId="59A4D3DB"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w:t>
            </w:r>
          </w:p>
        </w:tc>
        <w:tc>
          <w:tcPr>
            <w:tcW w:w="242" w:type="dxa"/>
            <w:noWrap/>
            <w:hideMark/>
          </w:tcPr>
          <w:p w14:paraId="23606A87"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w:t>
            </w:r>
          </w:p>
        </w:tc>
      </w:tr>
      <w:tr w:rsidR="00D4699C" w:rsidRPr="00E35B35" w14:paraId="4C6C51A3" w14:textId="77777777" w:rsidTr="001C2F7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65F5BDC0" w14:textId="77777777" w:rsidR="00D4699C" w:rsidRPr="00E35B35" w:rsidRDefault="00D4699C" w:rsidP="001C2F7A">
            <w:pPr>
              <w:rPr>
                <w:rFonts w:ascii="Calibri" w:hAnsi="Calibri" w:cs="Calibri"/>
                <w:color w:val="000000"/>
                <w:sz w:val="24"/>
              </w:rPr>
            </w:pPr>
          </w:p>
        </w:tc>
        <w:tc>
          <w:tcPr>
            <w:tcW w:w="1424" w:type="dxa"/>
            <w:noWrap/>
            <w:hideMark/>
          </w:tcPr>
          <w:p w14:paraId="1F7D68E3" w14:textId="77777777" w:rsidR="00D4699C" w:rsidRPr="00E35B35" w:rsidRDefault="00D4699C" w:rsidP="001C2F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04" w:type="dxa"/>
            <w:noWrap/>
            <w:hideMark/>
          </w:tcPr>
          <w:p w14:paraId="292D82CA" w14:textId="77777777" w:rsidR="00D4699C" w:rsidRPr="00E35B35" w:rsidRDefault="00D4699C" w:rsidP="001C2F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Black spruce</w:t>
            </w:r>
          </w:p>
        </w:tc>
        <w:tc>
          <w:tcPr>
            <w:tcW w:w="1968" w:type="dxa"/>
            <w:noWrap/>
            <w:hideMark/>
          </w:tcPr>
          <w:p w14:paraId="51FF4D4F"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1.6225</w:t>
            </w:r>
          </w:p>
        </w:tc>
        <w:tc>
          <w:tcPr>
            <w:tcW w:w="1607" w:type="dxa"/>
            <w:noWrap/>
            <w:hideMark/>
          </w:tcPr>
          <w:p w14:paraId="4A45A5F1"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0.605</w:t>
            </w:r>
          </w:p>
        </w:tc>
        <w:tc>
          <w:tcPr>
            <w:tcW w:w="1576" w:type="dxa"/>
            <w:noWrap/>
            <w:hideMark/>
          </w:tcPr>
          <w:p w14:paraId="6CFBEB03"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0.97</w:t>
            </w:r>
          </w:p>
        </w:tc>
        <w:tc>
          <w:tcPr>
            <w:tcW w:w="242" w:type="dxa"/>
            <w:noWrap/>
            <w:hideMark/>
          </w:tcPr>
          <w:p w14:paraId="1773B17A"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0.42559762</w:t>
            </w:r>
          </w:p>
        </w:tc>
      </w:tr>
      <w:tr w:rsidR="00D4699C" w:rsidRPr="00E35B35" w14:paraId="2025D835" w14:textId="77777777" w:rsidTr="001C2F7A">
        <w:trPr>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7284BC85" w14:textId="77777777" w:rsidR="00D4699C" w:rsidRPr="00E35B35" w:rsidRDefault="00D4699C" w:rsidP="001C2F7A">
            <w:pPr>
              <w:rPr>
                <w:rFonts w:ascii="Calibri" w:hAnsi="Calibri" w:cs="Calibri"/>
                <w:color w:val="000000"/>
                <w:sz w:val="24"/>
              </w:rPr>
            </w:pPr>
          </w:p>
        </w:tc>
        <w:tc>
          <w:tcPr>
            <w:tcW w:w="1424" w:type="dxa"/>
            <w:noWrap/>
            <w:hideMark/>
          </w:tcPr>
          <w:p w14:paraId="69412024"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04" w:type="dxa"/>
            <w:noWrap/>
            <w:hideMark/>
          </w:tcPr>
          <w:p w14:paraId="027AFF97"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Willow</w:t>
            </w:r>
          </w:p>
        </w:tc>
        <w:tc>
          <w:tcPr>
            <w:tcW w:w="1968" w:type="dxa"/>
            <w:noWrap/>
            <w:hideMark/>
          </w:tcPr>
          <w:p w14:paraId="43ABF6A8"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0.0275</w:t>
            </w:r>
          </w:p>
        </w:tc>
        <w:tc>
          <w:tcPr>
            <w:tcW w:w="1607" w:type="dxa"/>
            <w:noWrap/>
            <w:hideMark/>
          </w:tcPr>
          <w:p w14:paraId="37226AB8"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0.055</w:t>
            </w:r>
          </w:p>
        </w:tc>
        <w:tc>
          <w:tcPr>
            <w:tcW w:w="1576" w:type="dxa"/>
            <w:noWrap/>
            <w:hideMark/>
          </w:tcPr>
          <w:p w14:paraId="3E64DD99"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0.0075</w:t>
            </w:r>
          </w:p>
        </w:tc>
        <w:tc>
          <w:tcPr>
            <w:tcW w:w="242" w:type="dxa"/>
            <w:noWrap/>
            <w:hideMark/>
          </w:tcPr>
          <w:p w14:paraId="3E961EBC"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0.005</w:t>
            </w:r>
          </w:p>
        </w:tc>
      </w:tr>
      <w:tr w:rsidR="00D4699C" w:rsidRPr="00E35B35" w14:paraId="2D12586B" w14:textId="77777777" w:rsidTr="001C2F7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66E42EC9" w14:textId="77777777" w:rsidR="00D4699C" w:rsidRPr="00E35B35" w:rsidRDefault="00D4699C" w:rsidP="001C2F7A">
            <w:pPr>
              <w:rPr>
                <w:rFonts w:ascii="Calibri" w:hAnsi="Calibri" w:cs="Calibri"/>
                <w:color w:val="000000"/>
                <w:sz w:val="24"/>
              </w:rPr>
            </w:pPr>
          </w:p>
        </w:tc>
        <w:tc>
          <w:tcPr>
            <w:tcW w:w="1424" w:type="dxa"/>
            <w:noWrap/>
            <w:hideMark/>
          </w:tcPr>
          <w:p w14:paraId="5AE3C470"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1</w:t>
            </w:r>
          </w:p>
        </w:tc>
        <w:tc>
          <w:tcPr>
            <w:tcW w:w="1604" w:type="dxa"/>
            <w:noWrap/>
            <w:hideMark/>
          </w:tcPr>
          <w:p w14:paraId="6EF3DA58" w14:textId="77777777" w:rsidR="00D4699C" w:rsidRPr="00E35B35" w:rsidRDefault="00D4699C" w:rsidP="001C2F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Aspen</w:t>
            </w:r>
          </w:p>
        </w:tc>
        <w:tc>
          <w:tcPr>
            <w:tcW w:w="1968" w:type="dxa"/>
            <w:noWrap/>
            <w:hideMark/>
          </w:tcPr>
          <w:p w14:paraId="1C0C641F"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0.471428571</w:t>
            </w:r>
          </w:p>
        </w:tc>
        <w:tc>
          <w:tcPr>
            <w:tcW w:w="1607" w:type="dxa"/>
            <w:noWrap/>
            <w:hideMark/>
          </w:tcPr>
          <w:p w14:paraId="2269C05F"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0.670110154</w:t>
            </w:r>
          </w:p>
        </w:tc>
        <w:tc>
          <w:tcPr>
            <w:tcW w:w="1576" w:type="dxa"/>
            <w:noWrap/>
            <w:hideMark/>
          </w:tcPr>
          <w:p w14:paraId="4E05BE73"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0.00166667</w:t>
            </w:r>
          </w:p>
        </w:tc>
        <w:tc>
          <w:tcPr>
            <w:tcW w:w="242" w:type="dxa"/>
            <w:noWrap/>
            <w:hideMark/>
          </w:tcPr>
          <w:p w14:paraId="4D68159F"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0.00408248</w:t>
            </w:r>
          </w:p>
        </w:tc>
      </w:tr>
      <w:tr w:rsidR="00D4699C" w:rsidRPr="00E35B35" w14:paraId="29F3BADE" w14:textId="77777777" w:rsidTr="001C2F7A">
        <w:trPr>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33D6CAAD" w14:textId="77777777" w:rsidR="00D4699C" w:rsidRPr="00E35B35" w:rsidRDefault="00D4699C" w:rsidP="001C2F7A">
            <w:pPr>
              <w:rPr>
                <w:rFonts w:ascii="Calibri" w:hAnsi="Calibri" w:cs="Calibri"/>
                <w:color w:val="000000"/>
                <w:sz w:val="24"/>
              </w:rPr>
            </w:pPr>
          </w:p>
        </w:tc>
        <w:tc>
          <w:tcPr>
            <w:tcW w:w="1424" w:type="dxa"/>
            <w:noWrap/>
            <w:hideMark/>
          </w:tcPr>
          <w:p w14:paraId="522A2577"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04" w:type="dxa"/>
            <w:noWrap/>
            <w:hideMark/>
          </w:tcPr>
          <w:p w14:paraId="35EC1F2C"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Birch</w:t>
            </w:r>
          </w:p>
        </w:tc>
        <w:tc>
          <w:tcPr>
            <w:tcW w:w="1968" w:type="dxa"/>
            <w:noWrap/>
            <w:hideMark/>
          </w:tcPr>
          <w:p w14:paraId="3E74A5C3"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0.742857143</w:t>
            </w:r>
          </w:p>
        </w:tc>
        <w:tc>
          <w:tcPr>
            <w:tcW w:w="1607" w:type="dxa"/>
            <w:noWrap/>
            <w:hideMark/>
          </w:tcPr>
          <w:p w14:paraId="1C080E52"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0.752456295</w:t>
            </w:r>
          </w:p>
        </w:tc>
        <w:tc>
          <w:tcPr>
            <w:tcW w:w="1576" w:type="dxa"/>
            <w:noWrap/>
            <w:hideMark/>
          </w:tcPr>
          <w:p w14:paraId="7C1A2984"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0.09166667</w:t>
            </w:r>
          </w:p>
        </w:tc>
        <w:tc>
          <w:tcPr>
            <w:tcW w:w="242" w:type="dxa"/>
            <w:noWrap/>
            <w:hideMark/>
          </w:tcPr>
          <w:p w14:paraId="12B7A2F8"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0.09780934</w:t>
            </w:r>
          </w:p>
        </w:tc>
      </w:tr>
      <w:tr w:rsidR="00D4699C" w:rsidRPr="00E35B35" w14:paraId="7F7D99FF" w14:textId="77777777" w:rsidTr="001C2F7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0654A806" w14:textId="77777777" w:rsidR="00D4699C" w:rsidRPr="00E35B35" w:rsidRDefault="00D4699C" w:rsidP="001C2F7A">
            <w:pPr>
              <w:rPr>
                <w:rFonts w:ascii="Calibri" w:hAnsi="Calibri" w:cs="Calibri"/>
                <w:color w:val="000000"/>
                <w:sz w:val="24"/>
              </w:rPr>
            </w:pPr>
          </w:p>
        </w:tc>
        <w:tc>
          <w:tcPr>
            <w:tcW w:w="1424" w:type="dxa"/>
            <w:noWrap/>
            <w:hideMark/>
          </w:tcPr>
          <w:p w14:paraId="78BEABB1" w14:textId="77777777" w:rsidR="00D4699C" w:rsidRPr="00E35B35" w:rsidRDefault="00D4699C" w:rsidP="001C2F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04" w:type="dxa"/>
            <w:noWrap/>
            <w:hideMark/>
          </w:tcPr>
          <w:p w14:paraId="45CDAA60" w14:textId="77777777" w:rsidR="00D4699C" w:rsidRPr="00E35B35" w:rsidRDefault="00D4699C" w:rsidP="001C2F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Black spruce</w:t>
            </w:r>
          </w:p>
        </w:tc>
        <w:tc>
          <w:tcPr>
            <w:tcW w:w="1968" w:type="dxa"/>
            <w:noWrap/>
            <w:hideMark/>
          </w:tcPr>
          <w:p w14:paraId="7E0DEF20"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9.571428571</w:t>
            </w:r>
          </w:p>
        </w:tc>
        <w:tc>
          <w:tcPr>
            <w:tcW w:w="1607" w:type="dxa"/>
            <w:noWrap/>
            <w:hideMark/>
          </w:tcPr>
          <w:p w14:paraId="779B9F0D"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4.623748222</w:t>
            </w:r>
          </w:p>
        </w:tc>
        <w:tc>
          <w:tcPr>
            <w:tcW w:w="1576" w:type="dxa"/>
            <w:noWrap/>
            <w:hideMark/>
          </w:tcPr>
          <w:p w14:paraId="28319C73"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0.00833333</w:t>
            </w:r>
          </w:p>
        </w:tc>
        <w:tc>
          <w:tcPr>
            <w:tcW w:w="242" w:type="dxa"/>
            <w:noWrap/>
            <w:hideMark/>
          </w:tcPr>
          <w:p w14:paraId="124BC2D1"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0.02041241</w:t>
            </w:r>
          </w:p>
        </w:tc>
      </w:tr>
      <w:tr w:rsidR="00D4699C" w:rsidRPr="00E35B35" w14:paraId="072D3697" w14:textId="77777777" w:rsidTr="001C2F7A">
        <w:trPr>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1089D62F" w14:textId="77777777" w:rsidR="00D4699C" w:rsidRPr="00E35B35" w:rsidRDefault="00D4699C" w:rsidP="001C2F7A">
            <w:pPr>
              <w:rPr>
                <w:rFonts w:ascii="Calibri" w:hAnsi="Calibri" w:cs="Calibri"/>
                <w:color w:val="000000"/>
                <w:sz w:val="24"/>
              </w:rPr>
            </w:pPr>
          </w:p>
        </w:tc>
        <w:tc>
          <w:tcPr>
            <w:tcW w:w="1424" w:type="dxa"/>
            <w:noWrap/>
            <w:hideMark/>
          </w:tcPr>
          <w:p w14:paraId="12EA7702"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04" w:type="dxa"/>
            <w:noWrap/>
            <w:hideMark/>
          </w:tcPr>
          <w:p w14:paraId="47E44877"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Willow</w:t>
            </w:r>
          </w:p>
        </w:tc>
        <w:tc>
          <w:tcPr>
            <w:tcW w:w="1968" w:type="dxa"/>
            <w:noWrap/>
            <w:hideMark/>
          </w:tcPr>
          <w:p w14:paraId="1BBCD4AD"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5.342857143</w:t>
            </w:r>
          </w:p>
        </w:tc>
        <w:tc>
          <w:tcPr>
            <w:tcW w:w="1607" w:type="dxa"/>
            <w:noWrap/>
            <w:hideMark/>
          </w:tcPr>
          <w:p w14:paraId="3637A35A"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3.859990131</w:t>
            </w:r>
          </w:p>
        </w:tc>
        <w:tc>
          <w:tcPr>
            <w:tcW w:w="1576" w:type="dxa"/>
            <w:noWrap/>
            <w:hideMark/>
          </w:tcPr>
          <w:p w14:paraId="0F827782"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0.025</w:t>
            </w:r>
          </w:p>
        </w:tc>
        <w:tc>
          <w:tcPr>
            <w:tcW w:w="242" w:type="dxa"/>
            <w:noWrap/>
            <w:hideMark/>
          </w:tcPr>
          <w:p w14:paraId="1B2F7877"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0.01843909</w:t>
            </w:r>
          </w:p>
        </w:tc>
      </w:tr>
      <w:tr w:rsidR="00D4699C" w:rsidRPr="00E35B35" w14:paraId="591EEC94" w14:textId="77777777" w:rsidTr="001C2F7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6C93EBA9" w14:textId="77777777" w:rsidR="00D4699C" w:rsidRPr="00E35B35" w:rsidRDefault="00D4699C" w:rsidP="001C2F7A">
            <w:pPr>
              <w:rPr>
                <w:rFonts w:ascii="Calibri" w:hAnsi="Calibri" w:cs="Calibri"/>
                <w:color w:val="000000"/>
                <w:sz w:val="24"/>
              </w:rPr>
            </w:pPr>
          </w:p>
        </w:tc>
        <w:tc>
          <w:tcPr>
            <w:tcW w:w="1424" w:type="dxa"/>
            <w:noWrap/>
            <w:hideMark/>
          </w:tcPr>
          <w:p w14:paraId="01C4A411"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2</w:t>
            </w:r>
          </w:p>
        </w:tc>
        <w:tc>
          <w:tcPr>
            <w:tcW w:w="1604" w:type="dxa"/>
            <w:noWrap/>
            <w:hideMark/>
          </w:tcPr>
          <w:p w14:paraId="6FD6C26A" w14:textId="77777777" w:rsidR="00D4699C" w:rsidRPr="00E35B35" w:rsidRDefault="00D4699C" w:rsidP="001C2F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Aspen</w:t>
            </w:r>
          </w:p>
        </w:tc>
        <w:tc>
          <w:tcPr>
            <w:tcW w:w="1968" w:type="dxa"/>
            <w:noWrap/>
            <w:hideMark/>
          </w:tcPr>
          <w:p w14:paraId="1CED5D17"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2.033333333</w:t>
            </w:r>
          </w:p>
        </w:tc>
        <w:tc>
          <w:tcPr>
            <w:tcW w:w="1607" w:type="dxa"/>
            <w:noWrap/>
            <w:hideMark/>
          </w:tcPr>
          <w:p w14:paraId="5918FA38"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1.540995349</w:t>
            </w:r>
          </w:p>
        </w:tc>
        <w:tc>
          <w:tcPr>
            <w:tcW w:w="1576" w:type="dxa"/>
            <w:noWrap/>
            <w:hideMark/>
          </w:tcPr>
          <w:p w14:paraId="2E441F65"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0.01</w:t>
            </w:r>
          </w:p>
        </w:tc>
        <w:tc>
          <w:tcPr>
            <w:tcW w:w="242" w:type="dxa"/>
            <w:noWrap/>
            <w:hideMark/>
          </w:tcPr>
          <w:p w14:paraId="0675327F"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0.00774597</w:t>
            </w:r>
          </w:p>
        </w:tc>
      </w:tr>
      <w:tr w:rsidR="00D4699C" w:rsidRPr="00E35B35" w14:paraId="2AD08941" w14:textId="77777777" w:rsidTr="001C2F7A">
        <w:trPr>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1266DDAF" w14:textId="77777777" w:rsidR="00D4699C" w:rsidRPr="00E35B35" w:rsidRDefault="00D4699C" w:rsidP="001C2F7A">
            <w:pPr>
              <w:rPr>
                <w:rFonts w:ascii="Calibri" w:hAnsi="Calibri" w:cs="Calibri"/>
                <w:color w:val="000000"/>
                <w:sz w:val="24"/>
              </w:rPr>
            </w:pPr>
          </w:p>
        </w:tc>
        <w:tc>
          <w:tcPr>
            <w:tcW w:w="1424" w:type="dxa"/>
            <w:noWrap/>
            <w:hideMark/>
          </w:tcPr>
          <w:p w14:paraId="0F5335FA"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04" w:type="dxa"/>
            <w:noWrap/>
            <w:hideMark/>
          </w:tcPr>
          <w:p w14:paraId="064A8287"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Birch</w:t>
            </w:r>
          </w:p>
        </w:tc>
        <w:tc>
          <w:tcPr>
            <w:tcW w:w="1968" w:type="dxa"/>
            <w:noWrap/>
            <w:hideMark/>
          </w:tcPr>
          <w:p w14:paraId="737E2C30"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0.966666667</w:t>
            </w:r>
          </w:p>
        </w:tc>
        <w:tc>
          <w:tcPr>
            <w:tcW w:w="1607" w:type="dxa"/>
            <w:noWrap/>
            <w:hideMark/>
          </w:tcPr>
          <w:p w14:paraId="4A7221A7"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0.27325202</w:t>
            </w:r>
          </w:p>
        </w:tc>
        <w:tc>
          <w:tcPr>
            <w:tcW w:w="1576" w:type="dxa"/>
            <w:noWrap/>
            <w:hideMark/>
          </w:tcPr>
          <w:p w14:paraId="1781D305"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0.07916667</w:t>
            </w:r>
          </w:p>
        </w:tc>
        <w:tc>
          <w:tcPr>
            <w:tcW w:w="242" w:type="dxa"/>
            <w:noWrap/>
            <w:hideMark/>
          </w:tcPr>
          <w:p w14:paraId="6A892800"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0.05774224</w:t>
            </w:r>
          </w:p>
        </w:tc>
      </w:tr>
      <w:tr w:rsidR="00D4699C" w:rsidRPr="00E35B35" w14:paraId="4C912E80" w14:textId="77777777" w:rsidTr="001C2F7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1D2E42C1" w14:textId="77777777" w:rsidR="00D4699C" w:rsidRPr="00E35B35" w:rsidRDefault="00D4699C" w:rsidP="001C2F7A">
            <w:pPr>
              <w:rPr>
                <w:rFonts w:ascii="Calibri" w:hAnsi="Calibri" w:cs="Calibri"/>
                <w:color w:val="000000"/>
                <w:sz w:val="24"/>
              </w:rPr>
            </w:pPr>
          </w:p>
        </w:tc>
        <w:tc>
          <w:tcPr>
            <w:tcW w:w="1424" w:type="dxa"/>
            <w:noWrap/>
            <w:hideMark/>
          </w:tcPr>
          <w:p w14:paraId="12C3AC2D" w14:textId="77777777" w:rsidR="00D4699C" w:rsidRPr="00E35B35" w:rsidRDefault="00D4699C" w:rsidP="001C2F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04" w:type="dxa"/>
            <w:noWrap/>
            <w:hideMark/>
          </w:tcPr>
          <w:p w14:paraId="77B0E774" w14:textId="77777777" w:rsidR="00D4699C" w:rsidRPr="00E35B35" w:rsidRDefault="00D4699C" w:rsidP="001C2F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Black spruce</w:t>
            </w:r>
          </w:p>
        </w:tc>
        <w:tc>
          <w:tcPr>
            <w:tcW w:w="1968" w:type="dxa"/>
            <w:noWrap/>
            <w:hideMark/>
          </w:tcPr>
          <w:p w14:paraId="58AC3451"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10.36666667</w:t>
            </w:r>
          </w:p>
        </w:tc>
        <w:tc>
          <w:tcPr>
            <w:tcW w:w="1607" w:type="dxa"/>
            <w:noWrap/>
            <w:hideMark/>
          </w:tcPr>
          <w:p w14:paraId="615FE5E9"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6.321286789</w:t>
            </w:r>
          </w:p>
        </w:tc>
        <w:tc>
          <w:tcPr>
            <w:tcW w:w="1576" w:type="dxa"/>
            <w:noWrap/>
            <w:hideMark/>
          </w:tcPr>
          <w:p w14:paraId="3703F75C"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0.0025</w:t>
            </w:r>
          </w:p>
        </w:tc>
        <w:tc>
          <w:tcPr>
            <w:tcW w:w="242" w:type="dxa"/>
            <w:noWrap/>
            <w:hideMark/>
          </w:tcPr>
          <w:p w14:paraId="2E35447D"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0.0041833</w:t>
            </w:r>
          </w:p>
        </w:tc>
      </w:tr>
      <w:tr w:rsidR="00D4699C" w:rsidRPr="00E35B35" w14:paraId="68EB5FD9" w14:textId="77777777" w:rsidTr="001C2F7A">
        <w:trPr>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78B1BC17" w14:textId="77777777" w:rsidR="00D4699C" w:rsidRPr="00E35B35" w:rsidRDefault="00D4699C" w:rsidP="001C2F7A">
            <w:pPr>
              <w:rPr>
                <w:rFonts w:ascii="Calibri" w:hAnsi="Calibri" w:cs="Calibri"/>
                <w:color w:val="000000"/>
                <w:sz w:val="24"/>
              </w:rPr>
            </w:pPr>
          </w:p>
        </w:tc>
        <w:tc>
          <w:tcPr>
            <w:tcW w:w="1424" w:type="dxa"/>
            <w:noWrap/>
            <w:hideMark/>
          </w:tcPr>
          <w:p w14:paraId="5589A528"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04" w:type="dxa"/>
            <w:noWrap/>
            <w:hideMark/>
          </w:tcPr>
          <w:p w14:paraId="1C91D177"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Willow</w:t>
            </w:r>
          </w:p>
        </w:tc>
        <w:tc>
          <w:tcPr>
            <w:tcW w:w="1968" w:type="dxa"/>
            <w:noWrap/>
            <w:hideMark/>
          </w:tcPr>
          <w:p w14:paraId="211D8538"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15.43333333</w:t>
            </w:r>
          </w:p>
        </w:tc>
        <w:tc>
          <w:tcPr>
            <w:tcW w:w="1607" w:type="dxa"/>
            <w:noWrap/>
            <w:hideMark/>
          </w:tcPr>
          <w:p w14:paraId="048C77A9"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5.153122031</w:t>
            </w:r>
          </w:p>
        </w:tc>
        <w:tc>
          <w:tcPr>
            <w:tcW w:w="1576" w:type="dxa"/>
            <w:noWrap/>
            <w:hideMark/>
          </w:tcPr>
          <w:p w14:paraId="1BD7385B"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0.12</w:t>
            </w:r>
          </w:p>
        </w:tc>
        <w:tc>
          <w:tcPr>
            <w:tcW w:w="242" w:type="dxa"/>
            <w:noWrap/>
            <w:hideMark/>
          </w:tcPr>
          <w:p w14:paraId="2A99CA1C"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0.24091492</w:t>
            </w:r>
          </w:p>
        </w:tc>
      </w:tr>
      <w:tr w:rsidR="00D4699C" w:rsidRPr="00E35B35" w14:paraId="2E62D486" w14:textId="77777777" w:rsidTr="001C2F7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28C8F335" w14:textId="77777777" w:rsidR="00D4699C" w:rsidRPr="00E35B35" w:rsidRDefault="00D4699C" w:rsidP="001C2F7A">
            <w:pPr>
              <w:rPr>
                <w:rFonts w:ascii="Calibri" w:hAnsi="Calibri" w:cs="Calibri"/>
                <w:color w:val="000000"/>
                <w:sz w:val="24"/>
              </w:rPr>
            </w:pPr>
          </w:p>
        </w:tc>
        <w:tc>
          <w:tcPr>
            <w:tcW w:w="1424" w:type="dxa"/>
            <w:noWrap/>
            <w:hideMark/>
          </w:tcPr>
          <w:p w14:paraId="4026F6E5"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3</w:t>
            </w:r>
          </w:p>
        </w:tc>
        <w:tc>
          <w:tcPr>
            <w:tcW w:w="1604" w:type="dxa"/>
            <w:noWrap/>
            <w:hideMark/>
          </w:tcPr>
          <w:p w14:paraId="31DA8356" w14:textId="77777777" w:rsidR="00D4699C" w:rsidRPr="00E35B35" w:rsidRDefault="00D4699C" w:rsidP="001C2F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Aspen</w:t>
            </w:r>
          </w:p>
        </w:tc>
        <w:tc>
          <w:tcPr>
            <w:tcW w:w="1968" w:type="dxa"/>
            <w:noWrap/>
            <w:hideMark/>
          </w:tcPr>
          <w:p w14:paraId="26ED5369"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1.9</w:t>
            </w:r>
          </w:p>
        </w:tc>
        <w:tc>
          <w:tcPr>
            <w:tcW w:w="1607" w:type="dxa"/>
            <w:noWrap/>
            <w:hideMark/>
          </w:tcPr>
          <w:p w14:paraId="79A59C76"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1.089342309</w:t>
            </w:r>
          </w:p>
        </w:tc>
        <w:tc>
          <w:tcPr>
            <w:tcW w:w="1576" w:type="dxa"/>
            <w:noWrap/>
            <w:hideMark/>
          </w:tcPr>
          <w:p w14:paraId="61705958"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0.266875</w:t>
            </w:r>
          </w:p>
        </w:tc>
        <w:tc>
          <w:tcPr>
            <w:tcW w:w="242" w:type="dxa"/>
            <w:noWrap/>
            <w:hideMark/>
          </w:tcPr>
          <w:p w14:paraId="2E207630"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0.19484311</w:t>
            </w:r>
          </w:p>
        </w:tc>
      </w:tr>
      <w:tr w:rsidR="00D4699C" w:rsidRPr="00E35B35" w14:paraId="653DBC13" w14:textId="77777777" w:rsidTr="001C2F7A">
        <w:trPr>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207FDE4A" w14:textId="77777777" w:rsidR="00D4699C" w:rsidRPr="00E35B35" w:rsidRDefault="00D4699C" w:rsidP="001C2F7A">
            <w:pPr>
              <w:rPr>
                <w:rFonts w:ascii="Calibri" w:hAnsi="Calibri" w:cs="Calibri"/>
                <w:color w:val="000000"/>
                <w:sz w:val="24"/>
              </w:rPr>
            </w:pPr>
          </w:p>
        </w:tc>
        <w:tc>
          <w:tcPr>
            <w:tcW w:w="1424" w:type="dxa"/>
            <w:noWrap/>
            <w:hideMark/>
          </w:tcPr>
          <w:p w14:paraId="647F8CE8"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04" w:type="dxa"/>
            <w:noWrap/>
            <w:hideMark/>
          </w:tcPr>
          <w:p w14:paraId="0C4D79D3"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Birch</w:t>
            </w:r>
          </w:p>
        </w:tc>
        <w:tc>
          <w:tcPr>
            <w:tcW w:w="1968" w:type="dxa"/>
            <w:noWrap/>
            <w:hideMark/>
          </w:tcPr>
          <w:p w14:paraId="13474974"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0.728571429</w:t>
            </w:r>
          </w:p>
        </w:tc>
        <w:tc>
          <w:tcPr>
            <w:tcW w:w="1607" w:type="dxa"/>
            <w:noWrap/>
            <w:hideMark/>
          </w:tcPr>
          <w:p w14:paraId="30D9AAA7"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0.540722621</w:t>
            </w:r>
          </w:p>
        </w:tc>
        <w:tc>
          <w:tcPr>
            <w:tcW w:w="1576" w:type="dxa"/>
            <w:noWrap/>
            <w:hideMark/>
          </w:tcPr>
          <w:p w14:paraId="29749565"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0.04</w:t>
            </w:r>
          </w:p>
        </w:tc>
        <w:tc>
          <w:tcPr>
            <w:tcW w:w="242" w:type="dxa"/>
            <w:noWrap/>
            <w:hideMark/>
          </w:tcPr>
          <w:p w14:paraId="78941D87"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0.03664502</w:t>
            </w:r>
          </w:p>
        </w:tc>
      </w:tr>
      <w:tr w:rsidR="00D4699C" w:rsidRPr="00E35B35" w14:paraId="48F0D9EE" w14:textId="77777777" w:rsidTr="001C2F7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0C6524CF" w14:textId="77777777" w:rsidR="00D4699C" w:rsidRPr="00E35B35" w:rsidRDefault="00D4699C" w:rsidP="001C2F7A">
            <w:pPr>
              <w:rPr>
                <w:rFonts w:ascii="Calibri" w:hAnsi="Calibri" w:cs="Calibri"/>
                <w:color w:val="000000"/>
                <w:sz w:val="24"/>
              </w:rPr>
            </w:pPr>
          </w:p>
        </w:tc>
        <w:tc>
          <w:tcPr>
            <w:tcW w:w="1424" w:type="dxa"/>
            <w:noWrap/>
            <w:hideMark/>
          </w:tcPr>
          <w:p w14:paraId="1F41CF00" w14:textId="77777777" w:rsidR="00D4699C" w:rsidRPr="00E35B35" w:rsidRDefault="00D4699C" w:rsidP="001C2F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04" w:type="dxa"/>
            <w:noWrap/>
            <w:hideMark/>
          </w:tcPr>
          <w:p w14:paraId="3AAEF683" w14:textId="77777777" w:rsidR="00D4699C" w:rsidRPr="00E35B35" w:rsidRDefault="00D4699C" w:rsidP="001C2F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Black spruce</w:t>
            </w:r>
          </w:p>
        </w:tc>
        <w:tc>
          <w:tcPr>
            <w:tcW w:w="1968" w:type="dxa"/>
            <w:noWrap/>
            <w:hideMark/>
          </w:tcPr>
          <w:p w14:paraId="6533CC51"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0.342857143</w:t>
            </w:r>
          </w:p>
        </w:tc>
        <w:tc>
          <w:tcPr>
            <w:tcW w:w="1607" w:type="dxa"/>
            <w:noWrap/>
            <w:hideMark/>
          </w:tcPr>
          <w:p w14:paraId="0F321945"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0.161834719</w:t>
            </w:r>
          </w:p>
        </w:tc>
        <w:tc>
          <w:tcPr>
            <w:tcW w:w="1576" w:type="dxa"/>
            <w:noWrap/>
            <w:hideMark/>
          </w:tcPr>
          <w:p w14:paraId="10001761"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0.00375</w:t>
            </w:r>
          </w:p>
        </w:tc>
        <w:tc>
          <w:tcPr>
            <w:tcW w:w="242" w:type="dxa"/>
            <w:noWrap/>
            <w:hideMark/>
          </w:tcPr>
          <w:p w14:paraId="6E8D9743"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0.00443203</w:t>
            </w:r>
          </w:p>
        </w:tc>
      </w:tr>
      <w:tr w:rsidR="00D4699C" w:rsidRPr="00E35B35" w14:paraId="714C462D" w14:textId="77777777" w:rsidTr="001C2F7A">
        <w:trPr>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5AE54B36" w14:textId="77777777" w:rsidR="00D4699C" w:rsidRPr="00E35B35" w:rsidRDefault="00D4699C" w:rsidP="001C2F7A">
            <w:pPr>
              <w:rPr>
                <w:rFonts w:ascii="Calibri" w:hAnsi="Calibri" w:cs="Calibri"/>
                <w:color w:val="000000"/>
                <w:sz w:val="24"/>
              </w:rPr>
            </w:pPr>
          </w:p>
        </w:tc>
        <w:tc>
          <w:tcPr>
            <w:tcW w:w="1424" w:type="dxa"/>
            <w:noWrap/>
            <w:hideMark/>
          </w:tcPr>
          <w:p w14:paraId="298348F6"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04" w:type="dxa"/>
            <w:noWrap/>
            <w:hideMark/>
          </w:tcPr>
          <w:p w14:paraId="2C92BFE3"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Willow</w:t>
            </w:r>
          </w:p>
        </w:tc>
        <w:tc>
          <w:tcPr>
            <w:tcW w:w="1968" w:type="dxa"/>
            <w:noWrap/>
            <w:hideMark/>
          </w:tcPr>
          <w:p w14:paraId="14D83BFD"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7.985714286</w:t>
            </w:r>
          </w:p>
        </w:tc>
        <w:tc>
          <w:tcPr>
            <w:tcW w:w="1607" w:type="dxa"/>
            <w:noWrap/>
            <w:hideMark/>
          </w:tcPr>
          <w:p w14:paraId="46820831"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7.635318935</w:t>
            </w:r>
          </w:p>
        </w:tc>
        <w:tc>
          <w:tcPr>
            <w:tcW w:w="1576" w:type="dxa"/>
            <w:noWrap/>
            <w:hideMark/>
          </w:tcPr>
          <w:p w14:paraId="05810AE2"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0.246875</w:t>
            </w:r>
          </w:p>
        </w:tc>
        <w:tc>
          <w:tcPr>
            <w:tcW w:w="242" w:type="dxa"/>
            <w:noWrap/>
            <w:hideMark/>
          </w:tcPr>
          <w:p w14:paraId="428B33BA"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0.16881811</w:t>
            </w:r>
          </w:p>
        </w:tc>
      </w:tr>
      <w:tr w:rsidR="00D4699C" w:rsidRPr="00E35B35" w14:paraId="6FE19CEA" w14:textId="77777777" w:rsidTr="001C2F7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162D23DC" w14:textId="77777777" w:rsidR="00D4699C" w:rsidRPr="00E35B35" w:rsidRDefault="00D4699C" w:rsidP="001C2F7A">
            <w:pPr>
              <w:rPr>
                <w:rFonts w:ascii="Calibri" w:hAnsi="Calibri" w:cs="Calibri"/>
                <w:color w:val="000000"/>
                <w:sz w:val="24"/>
              </w:rPr>
            </w:pPr>
            <w:r w:rsidRPr="00E35B35">
              <w:rPr>
                <w:rFonts w:ascii="Calibri" w:hAnsi="Calibri" w:cs="Calibri"/>
                <w:color w:val="000000"/>
                <w:sz w:val="24"/>
              </w:rPr>
              <w:t>Upland</w:t>
            </w:r>
          </w:p>
        </w:tc>
        <w:tc>
          <w:tcPr>
            <w:tcW w:w="1424" w:type="dxa"/>
            <w:noWrap/>
            <w:hideMark/>
          </w:tcPr>
          <w:p w14:paraId="5CC57DF8"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w:t>
            </w:r>
          </w:p>
        </w:tc>
        <w:tc>
          <w:tcPr>
            <w:tcW w:w="1604" w:type="dxa"/>
            <w:noWrap/>
            <w:hideMark/>
          </w:tcPr>
          <w:p w14:paraId="1F7E8523" w14:textId="77777777" w:rsidR="00D4699C" w:rsidRPr="00E35B35" w:rsidRDefault="00D4699C" w:rsidP="001C2F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Aspen</w:t>
            </w:r>
          </w:p>
        </w:tc>
        <w:tc>
          <w:tcPr>
            <w:tcW w:w="1968" w:type="dxa"/>
            <w:noWrap/>
            <w:hideMark/>
          </w:tcPr>
          <w:p w14:paraId="53C654B9"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w:t>
            </w:r>
          </w:p>
        </w:tc>
        <w:tc>
          <w:tcPr>
            <w:tcW w:w="1607" w:type="dxa"/>
            <w:noWrap/>
            <w:hideMark/>
          </w:tcPr>
          <w:p w14:paraId="7AAD2235"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w:t>
            </w:r>
          </w:p>
        </w:tc>
        <w:tc>
          <w:tcPr>
            <w:tcW w:w="1576" w:type="dxa"/>
            <w:noWrap/>
            <w:hideMark/>
          </w:tcPr>
          <w:p w14:paraId="5F0645C3"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w:t>
            </w:r>
          </w:p>
        </w:tc>
        <w:tc>
          <w:tcPr>
            <w:tcW w:w="242" w:type="dxa"/>
            <w:noWrap/>
            <w:hideMark/>
          </w:tcPr>
          <w:p w14:paraId="0EAF2315"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w:t>
            </w:r>
          </w:p>
        </w:tc>
      </w:tr>
      <w:tr w:rsidR="00D4699C" w:rsidRPr="00E35B35" w14:paraId="3F4EBD44" w14:textId="77777777" w:rsidTr="001C2F7A">
        <w:trPr>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3D4DB75E" w14:textId="77777777" w:rsidR="00D4699C" w:rsidRPr="00E35B35" w:rsidRDefault="00D4699C" w:rsidP="001C2F7A">
            <w:pPr>
              <w:rPr>
                <w:rFonts w:ascii="Calibri" w:hAnsi="Calibri" w:cs="Calibri"/>
                <w:color w:val="000000"/>
                <w:sz w:val="24"/>
              </w:rPr>
            </w:pPr>
          </w:p>
        </w:tc>
        <w:tc>
          <w:tcPr>
            <w:tcW w:w="1424" w:type="dxa"/>
            <w:noWrap/>
            <w:hideMark/>
          </w:tcPr>
          <w:p w14:paraId="69805C73"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04" w:type="dxa"/>
            <w:noWrap/>
            <w:hideMark/>
          </w:tcPr>
          <w:p w14:paraId="7C6796AB"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Birch</w:t>
            </w:r>
          </w:p>
        </w:tc>
        <w:tc>
          <w:tcPr>
            <w:tcW w:w="1968" w:type="dxa"/>
            <w:noWrap/>
            <w:hideMark/>
          </w:tcPr>
          <w:p w14:paraId="2D0C17BB"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0.0075</w:t>
            </w:r>
          </w:p>
        </w:tc>
        <w:tc>
          <w:tcPr>
            <w:tcW w:w="1607" w:type="dxa"/>
            <w:noWrap/>
            <w:hideMark/>
          </w:tcPr>
          <w:p w14:paraId="43F73348"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0.015</w:t>
            </w:r>
          </w:p>
        </w:tc>
        <w:tc>
          <w:tcPr>
            <w:tcW w:w="1576" w:type="dxa"/>
            <w:noWrap/>
            <w:hideMark/>
          </w:tcPr>
          <w:p w14:paraId="7D771C88"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0.015</w:t>
            </w:r>
          </w:p>
        </w:tc>
        <w:tc>
          <w:tcPr>
            <w:tcW w:w="242" w:type="dxa"/>
            <w:noWrap/>
            <w:hideMark/>
          </w:tcPr>
          <w:p w14:paraId="5D8E8344"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0.00912871</w:t>
            </w:r>
          </w:p>
        </w:tc>
      </w:tr>
      <w:tr w:rsidR="00D4699C" w:rsidRPr="00E35B35" w14:paraId="4EAF163E" w14:textId="77777777" w:rsidTr="001C2F7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4ABFB351" w14:textId="77777777" w:rsidR="00D4699C" w:rsidRPr="00E35B35" w:rsidRDefault="00D4699C" w:rsidP="001C2F7A">
            <w:pPr>
              <w:rPr>
                <w:rFonts w:ascii="Calibri" w:hAnsi="Calibri" w:cs="Calibri"/>
                <w:color w:val="000000"/>
                <w:sz w:val="24"/>
              </w:rPr>
            </w:pPr>
          </w:p>
        </w:tc>
        <w:tc>
          <w:tcPr>
            <w:tcW w:w="1424" w:type="dxa"/>
            <w:noWrap/>
            <w:hideMark/>
          </w:tcPr>
          <w:p w14:paraId="374F0D8F" w14:textId="77777777" w:rsidR="00D4699C" w:rsidRPr="00E35B35" w:rsidRDefault="00D4699C" w:rsidP="001C2F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04" w:type="dxa"/>
            <w:noWrap/>
            <w:hideMark/>
          </w:tcPr>
          <w:p w14:paraId="6EC7E656" w14:textId="77777777" w:rsidR="00D4699C" w:rsidRPr="00E35B35" w:rsidRDefault="00D4699C" w:rsidP="001C2F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Black spruce</w:t>
            </w:r>
          </w:p>
        </w:tc>
        <w:tc>
          <w:tcPr>
            <w:tcW w:w="1968" w:type="dxa"/>
            <w:noWrap/>
            <w:hideMark/>
          </w:tcPr>
          <w:p w14:paraId="05DC64B6"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0.675</w:t>
            </w:r>
          </w:p>
        </w:tc>
        <w:tc>
          <w:tcPr>
            <w:tcW w:w="1607" w:type="dxa"/>
            <w:noWrap/>
            <w:hideMark/>
          </w:tcPr>
          <w:p w14:paraId="73104A25"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0.19485037</w:t>
            </w:r>
          </w:p>
        </w:tc>
        <w:tc>
          <w:tcPr>
            <w:tcW w:w="1576" w:type="dxa"/>
            <w:noWrap/>
            <w:hideMark/>
          </w:tcPr>
          <w:p w14:paraId="52F957D7"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0.6575</w:t>
            </w:r>
          </w:p>
        </w:tc>
        <w:tc>
          <w:tcPr>
            <w:tcW w:w="242" w:type="dxa"/>
            <w:noWrap/>
            <w:hideMark/>
          </w:tcPr>
          <w:p w14:paraId="42ABAA3F"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0.33819373</w:t>
            </w:r>
          </w:p>
        </w:tc>
      </w:tr>
      <w:tr w:rsidR="00D4699C" w:rsidRPr="00E35B35" w14:paraId="1A7DC02C" w14:textId="77777777" w:rsidTr="001C2F7A">
        <w:trPr>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2DF51CD2" w14:textId="77777777" w:rsidR="00D4699C" w:rsidRPr="00E35B35" w:rsidRDefault="00D4699C" w:rsidP="001C2F7A">
            <w:pPr>
              <w:rPr>
                <w:rFonts w:ascii="Calibri" w:hAnsi="Calibri" w:cs="Calibri"/>
                <w:color w:val="000000"/>
                <w:sz w:val="24"/>
              </w:rPr>
            </w:pPr>
          </w:p>
        </w:tc>
        <w:tc>
          <w:tcPr>
            <w:tcW w:w="1424" w:type="dxa"/>
            <w:noWrap/>
            <w:hideMark/>
          </w:tcPr>
          <w:p w14:paraId="2F5F6507"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04" w:type="dxa"/>
            <w:noWrap/>
            <w:hideMark/>
          </w:tcPr>
          <w:p w14:paraId="79B394FB"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Willow</w:t>
            </w:r>
          </w:p>
        </w:tc>
        <w:tc>
          <w:tcPr>
            <w:tcW w:w="1968" w:type="dxa"/>
            <w:noWrap/>
            <w:hideMark/>
          </w:tcPr>
          <w:p w14:paraId="79676069"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0.11</w:t>
            </w:r>
          </w:p>
        </w:tc>
        <w:tc>
          <w:tcPr>
            <w:tcW w:w="1607" w:type="dxa"/>
            <w:noWrap/>
            <w:hideMark/>
          </w:tcPr>
          <w:p w14:paraId="0DEA8679"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0.111654228</w:t>
            </w:r>
          </w:p>
        </w:tc>
        <w:tc>
          <w:tcPr>
            <w:tcW w:w="1576" w:type="dxa"/>
            <w:noWrap/>
            <w:hideMark/>
          </w:tcPr>
          <w:p w14:paraId="793579D7"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0.05125</w:t>
            </w:r>
          </w:p>
        </w:tc>
        <w:tc>
          <w:tcPr>
            <w:tcW w:w="242" w:type="dxa"/>
            <w:noWrap/>
            <w:hideMark/>
          </w:tcPr>
          <w:p w14:paraId="13901B8E"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0.03727712</w:t>
            </w:r>
          </w:p>
        </w:tc>
      </w:tr>
      <w:tr w:rsidR="00D4699C" w:rsidRPr="00E35B35" w14:paraId="594DDB2C" w14:textId="77777777" w:rsidTr="001C2F7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65422A8E" w14:textId="77777777" w:rsidR="00D4699C" w:rsidRPr="00E35B35" w:rsidRDefault="00D4699C" w:rsidP="001C2F7A">
            <w:pPr>
              <w:rPr>
                <w:rFonts w:ascii="Calibri" w:hAnsi="Calibri" w:cs="Calibri"/>
                <w:color w:val="000000"/>
                <w:sz w:val="24"/>
              </w:rPr>
            </w:pPr>
          </w:p>
        </w:tc>
        <w:tc>
          <w:tcPr>
            <w:tcW w:w="1424" w:type="dxa"/>
            <w:noWrap/>
            <w:hideMark/>
          </w:tcPr>
          <w:p w14:paraId="366769DF"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1</w:t>
            </w:r>
          </w:p>
        </w:tc>
        <w:tc>
          <w:tcPr>
            <w:tcW w:w="1604" w:type="dxa"/>
            <w:noWrap/>
            <w:hideMark/>
          </w:tcPr>
          <w:p w14:paraId="38555326" w14:textId="77777777" w:rsidR="00D4699C" w:rsidRPr="00E35B35" w:rsidRDefault="00D4699C" w:rsidP="001C2F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Aspen</w:t>
            </w:r>
          </w:p>
        </w:tc>
        <w:tc>
          <w:tcPr>
            <w:tcW w:w="1968" w:type="dxa"/>
            <w:noWrap/>
            <w:hideMark/>
          </w:tcPr>
          <w:p w14:paraId="3C63A90E"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0.028571429</w:t>
            </w:r>
          </w:p>
        </w:tc>
        <w:tc>
          <w:tcPr>
            <w:tcW w:w="1607" w:type="dxa"/>
            <w:noWrap/>
            <w:hideMark/>
          </w:tcPr>
          <w:p w14:paraId="5659462A"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0.075592895</w:t>
            </w:r>
          </w:p>
        </w:tc>
        <w:tc>
          <w:tcPr>
            <w:tcW w:w="1576" w:type="dxa"/>
            <w:noWrap/>
            <w:hideMark/>
          </w:tcPr>
          <w:p w14:paraId="39E5AF6C"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5.00E-04</w:t>
            </w:r>
          </w:p>
        </w:tc>
        <w:tc>
          <w:tcPr>
            <w:tcW w:w="242" w:type="dxa"/>
            <w:noWrap/>
            <w:hideMark/>
          </w:tcPr>
          <w:p w14:paraId="3B8786DF"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0.00158114</w:t>
            </w:r>
          </w:p>
        </w:tc>
      </w:tr>
      <w:tr w:rsidR="00D4699C" w:rsidRPr="00E35B35" w14:paraId="7AA39B31" w14:textId="77777777" w:rsidTr="001C2F7A">
        <w:trPr>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1ADE0FBD" w14:textId="77777777" w:rsidR="00D4699C" w:rsidRPr="00E35B35" w:rsidRDefault="00D4699C" w:rsidP="001C2F7A">
            <w:pPr>
              <w:rPr>
                <w:rFonts w:ascii="Calibri" w:hAnsi="Calibri" w:cs="Calibri"/>
                <w:color w:val="000000"/>
                <w:sz w:val="24"/>
              </w:rPr>
            </w:pPr>
          </w:p>
        </w:tc>
        <w:tc>
          <w:tcPr>
            <w:tcW w:w="1424" w:type="dxa"/>
            <w:noWrap/>
            <w:hideMark/>
          </w:tcPr>
          <w:p w14:paraId="540E7696"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04" w:type="dxa"/>
            <w:noWrap/>
            <w:hideMark/>
          </w:tcPr>
          <w:p w14:paraId="49E849C9"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Birch</w:t>
            </w:r>
          </w:p>
        </w:tc>
        <w:tc>
          <w:tcPr>
            <w:tcW w:w="1968" w:type="dxa"/>
            <w:noWrap/>
            <w:hideMark/>
          </w:tcPr>
          <w:p w14:paraId="6F637012"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4.164285714</w:t>
            </w:r>
          </w:p>
        </w:tc>
        <w:tc>
          <w:tcPr>
            <w:tcW w:w="1607" w:type="dxa"/>
            <w:noWrap/>
            <w:hideMark/>
          </w:tcPr>
          <w:p w14:paraId="54CF4A64"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6.644842253</w:t>
            </w:r>
          </w:p>
        </w:tc>
        <w:tc>
          <w:tcPr>
            <w:tcW w:w="1576" w:type="dxa"/>
            <w:noWrap/>
            <w:hideMark/>
          </w:tcPr>
          <w:p w14:paraId="2F65AEE1"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0.208</w:t>
            </w:r>
          </w:p>
        </w:tc>
        <w:tc>
          <w:tcPr>
            <w:tcW w:w="242" w:type="dxa"/>
            <w:noWrap/>
            <w:hideMark/>
          </w:tcPr>
          <w:p w14:paraId="6AF2AB54"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0.32975749</w:t>
            </w:r>
          </w:p>
        </w:tc>
      </w:tr>
      <w:tr w:rsidR="00D4699C" w:rsidRPr="00E35B35" w14:paraId="036038B3" w14:textId="77777777" w:rsidTr="001C2F7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7185935F" w14:textId="77777777" w:rsidR="00D4699C" w:rsidRPr="00E35B35" w:rsidRDefault="00D4699C" w:rsidP="001C2F7A">
            <w:pPr>
              <w:rPr>
                <w:rFonts w:ascii="Calibri" w:hAnsi="Calibri" w:cs="Calibri"/>
                <w:color w:val="000000"/>
                <w:sz w:val="24"/>
              </w:rPr>
            </w:pPr>
          </w:p>
        </w:tc>
        <w:tc>
          <w:tcPr>
            <w:tcW w:w="1424" w:type="dxa"/>
            <w:noWrap/>
            <w:hideMark/>
          </w:tcPr>
          <w:p w14:paraId="2C7384FF" w14:textId="77777777" w:rsidR="00D4699C" w:rsidRPr="00E35B35" w:rsidRDefault="00D4699C" w:rsidP="001C2F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04" w:type="dxa"/>
            <w:noWrap/>
            <w:hideMark/>
          </w:tcPr>
          <w:p w14:paraId="66C1EA40" w14:textId="77777777" w:rsidR="00D4699C" w:rsidRPr="00E35B35" w:rsidRDefault="00D4699C" w:rsidP="001C2F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Black spruce</w:t>
            </w:r>
          </w:p>
        </w:tc>
        <w:tc>
          <w:tcPr>
            <w:tcW w:w="1968" w:type="dxa"/>
            <w:noWrap/>
            <w:hideMark/>
          </w:tcPr>
          <w:p w14:paraId="38447B42"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10.45</w:t>
            </w:r>
          </w:p>
        </w:tc>
        <w:tc>
          <w:tcPr>
            <w:tcW w:w="1607" w:type="dxa"/>
            <w:noWrap/>
            <w:hideMark/>
          </w:tcPr>
          <w:p w14:paraId="36395CEF"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8.421698166</w:t>
            </w:r>
          </w:p>
        </w:tc>
        <w:tc>
          <w:tcPr>
            <w:tcW w:w="1576" w:type="dxa"/>
            <w:noWrap/>
            <w:hideMark/>
          </w:tcPr>
          <w:p w14:paraId="51AEFB04"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0.0065</w:t>
            </w:r>
          </w:p>
        </w:tc>
        <w:tc>
          <w:tcPr>
            <w:tcW w:w="242" w:type="dxa"/>
            <w:noWrap/>
            <w:hideMark/>
          </w:tcPr>
          <w:p w14:paraId="40E09927"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0.01546501</w:t>
            </w:r>
          </w:p>
        </w:tc>
      </w:tr>
      <w:tr w:rsidR="00D4699C" w:rsidRPr="00E35B35" w14:paraId="09E9690B" w14:textId="77777777" w:rsidTr="001C2F7A">
        <w:trPr>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1D6BE21A" w14:textId="77777777" w:rsidR="00D4699C" w:rsidRPr="00E35B35" w:rsidRDefault="00D4699C" w:rsidP="001C2F7A">
            <w:pPr>
              <w:rPr>
                <w:rFonts w:ascii="Calibri" w:hAnsi="Calibri" w:cs="Calibri"/>
                <w:color w:val="000000"/>
                <w:sz w:val="24"/>
              </w:rPr>
            </w:pPr>
          </w:p>
        </w:tc>
        <w:tc>
          <w:tcPr>
            <w:tcW w:w="1424" w:type="dxa"/>
            <w:noWrap/>
            <w:hideMark/>
          </w:tcPr>
          <w:p w14:paraId="4ECDC654"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04" w:type="dxa"/>
            <w:noWrap/>
            <w:hideMark/>
          </w:tcPr>
          <w:p w14:paraId="473E57E9"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Willow</w:t>
            </w:r>
          </w:p>
        </w:tc>
        <w:tc>
          <w:tcPr>
            <w:tcW w:w="1968" w:type="dxa"/>
            <w:noWrap/>
            <w:hideMark/>
          </w:tcPr>
          <w:p w14:paraId="3DBF65DA"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8.957142857</w:t>
            </w:r>
          </w:p>
        </w:tc>
        <w:tc>
          <w:tcPr>
            <w:tcW w:w="1607" w:type="dxa"/>
            <w:noWrap/>
            <w:hideMark/>
          </w:tcPr>
          <w:p w14:paraId="72B33EB9"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10.43118037</w:t>
            </w:r>
          </w:p>
        </w:tc>
        <w:tc>
          <w:tcPr>
            <w:tcW w:w="1576" w:type="dxa"/>
            <w:noWrap/>
            <w:hideMark/>
          </w:tcPr>
          <w:p w14:paraId="617A39F0"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0.1</w:t>
            </w:r>
          </w:p>
        </w:tc>
        <w:tc>
          <w:tcPr>
            <w:tcW w:w="242" w:type="dxa"/>
            <w:noWrap/>
            <w:hideMark/>
          </w:tcPr>
          <w:p w14:paraId="290D9A69"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0.13274872</w:t>
            </w:r>
          </w:p>
        </w:tc>
      </w:tr>
      <w:tr w:rsidR="00D4699C" w:rsidRPr="00E35B35" w14:paraId="6BA54691" w14:textId="77777777" w:rsidTr="001C2F7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5A6F75A1" w14:textId="77777777" w:rsidR="00D4699C" w:rsidRPr="00E35B35" w:rsidRDefault="00D4699C" w:rsidP="001C2F7A">
            <w:pPr>
              <w:rPr>
                <w:rFonts w:ascii="Calibri" w:hAnsi="Calibri" w:cs="Calibri"/>
                <w:color w:val="000000"/>
                <w:sz w:val="24"/>
              </w:rPr>
            </w:pPr>
          </w:p>
        </w:tc>
        <w:tc>
          <w:tcPr>
            <w:tcW w:w="1424" w:type="dxa"/>
            <w:noWrap/>
            <w:hideMark/>
          </w:tcPr>
          <w:p w14:paraId="010088E5"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2</w:t>
            </w:r>
          </w:p>
        </w:tc>
        <w:tc>
          <w:tcPr>
            <w:tcW w:w="1604" w:type="dxa"/>
            <w:noWrap/>
            <w:hideMark/>
          </w:tcPr>
          <w:p w14:paraId="0C905FC8" w14:textId="77777777" w:rsidR="00D4699C" w:rsidRPr="00E35B35" w:rsidRDefault="00D4699C" w:rsidP="001C2F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Aspen</w:t>
            </w:r>
          </w:p>
        </w:tc>
        <w:tc>
          <w:tcPr>
            <w:tcW w:w="1968" w:type="dxa"/>
            <w:noWrap/>
            <w:hideMark/>
          </w:tcPr>
          <w:p w14:paraId="19B7440A"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0.065</w:t>
            </w:r>
          </w:p>
        </w:tc>
        <w:tc>
          <w:tcPr>
            <w:tcW w:w="1607" w:type="dxa"/>
            <w:noWrap/>
            <w:hideMark/>
          </w:tcPr>
          <w:p w14:paraId="26BA0472"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0.11351526</w:t>
            </w:r>
          </w:p>
        </w:tc>
        <w:tc>
          <w:tcPr>
            <w:tcW w:w="1576" w:type="dxa"/>
            <w:noWrap/>
            <w:hideMark/>
          </w:tcPr>
          <w:p w14:paraId="49494C36"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0.010625</w:t>
            </w:r>
          </w:p>
        </w:tc>
        <w:tc>
          <w:tcPr>
            <w:tcW w:w="242" w:type="dxa"/>
            <w:noWrap/>
            <w:hideMark/>
          </w:tcPr>
          <w:p w14:paraId="1BFD9E0E"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0.01781602</w:t>
            </w:r>
          </w:p>
        </w:tc>
      </w:tr>
      <w:tr w:rsidR="00D4699C" w:rsidRPr="00E35B35" w14:paraId="482E50F1" w14:textId="77777777" w:rsidTr="001C2F7A">
        <w:trPr>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3E910D74" w14:textId="77777777" w:rsidR="00D4699C" w:rsidRPr="00E35B35" w:rsidRDefault="00D4699C" w:rsidP="001C2F7A">
            <w:pPr>
              <w:rPr>
                <w:rFonts w:ascii="Calibri" w:hAnsi="Calibri" w:cs="Calibri"/>
                <w:color w:val="000000"/>
                <w:sz w:val="24"/>
              </w:rPr>
            </w:pPr>
          </w:p>
        </w:tc>
        <w:tc>
          <w:tcPr>
            <w:tcW w:w="1424" w:type="dxa"/>
            <w:noWrap/>
            <w:hideMark/>
          </w:tcPr>
          <w:p w14:paraId="5DBE00D1"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04" w:type="dxa"/>
            <w:noWrap/>
            <w:hideMark/>
          </w:tcPr>
          <w:p w14:paraId="5D323E6C"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Birch</w:t>
            </w:r>
          </w:p>
        </w:tc>
        <w:tc>
          <w:tcPr>
            <w:tcW w:w="1968" w:type="dxa"/>
            <w:noWrap/>
            <w:hideMark/>
          </w:tcPr>
          <w:p w14:paraId="6B918FAC"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0.91875</w:t>
            </w:r>
          </w:p>
        </w:tc>
        <w:tc>
          <w:tcPr>
            <w:tcW w:w="1607" w:type="dxa"/>
            <w:noWrap/>
            <w:hideMark/>
          </w:tcPr>
          <w:p w14:paraId="4A419C8A"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1.469095324</w:t>
            </w:r>
          </w:p>
        </w:tc>
        <w:tc>
          <w:tcPr>
            <w:tcW w:w="1576" w:type="dxa"/>
            <w:noWrap/>
            <w:hideMark/>
          </w:tcPr>
          <w:p w14:paraId="521F3911"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0.300625</w:t>
            </w:r>
          </w:p>
        </w:tc>
        <w:tc>
          <w:tcPr>
            <w:tcW w:w="242" w:type="dxa"/>
            <w:noWrap/>
            <w:hideMark/>
          </w:tcPr>
          <w:p w14:paraId="12DD2056"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0.28895671</w:t>
            </w:r>
          </w:p>
        </w:tc>
      </w:tr>
      <w:tr w:rsidR="00D4699C" w:rsidRPr="00E35B35" w14:paraId="6E409B61" w14:textId="77777777" w:rsidTr="001C2F7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33E41541" w14:textId="77777777" w:rsidR="00D4699C" w:rsidRPr="00E35B35" w:rsidRDefault="00D4699C" w:rsidP="001C2F7A">
            <w:pPr>
              <w:rPr>
                <w:rFonts w:ascii="Calibri" w:hAnsi="Calibri" w:cs="Calibri"/>
                <w:color w:val="000000"/>
                <w:sz w:val="24"/>
              </w:rPr>
            </w:pPr>
          </w:p>
        </w:tc>
        <w:tc>
          <w:tcPr>
            <w:tcW w:w="1424" w:type="dxa"/>
            <w:noWrap/>
            <w:hideMark/>
          </w:tcPr>
          <w:p w14:paraId="50102113" w14:textId="77777777" w:rsidR="00D4699C" w:rsidRPr="00E35B35" w:rsidRDefault="00D4699C" w:rsidP="001C2F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04" w:type="dxa"/>
            <w:noWrap/>
            <w:hideMark/>
          </w:tcPr>
          <w:p w14:paraId="15D1B42A" w14:textId="77777777" w:rsidR="00D4699C" w:rsidRPr="00E35B35" w:rsidRDefault="00D4699C" w:rsidP="001C2F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Black spruce</w:t>
            </w:r>
          </w:p>
        </w:tc>
        <w:tc>
          <w:tcPr>
            <w:tcW w:w="1968" w:type="dxa"/>
            <w:noWrap/>
            <w:hideMark/>
          </w:tcPr>
          <w:p w14:paraId="28F97611"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2.45</w:t>
            </w:r>
          </w:p>
        </w:tc>
        <w:tc>
          <w:tcPr>
            <w:tcW w:w="1607" w:type="dxa"/>
            <w:noWrap/>
            <w:hideMark/>
          </w:tcPr>
          <w:p w14:paraId="0533369B"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4.66268776</w:t>
            </w:r>
          </w:p>
        </w:tc>
        <w:tc>
          <w:tcPr>
            <w:tcW w:w="1576" w:type="dxa"/>
            <w:noWrap/>
            <w:hideMark/>
          </w:tcPr>
          <w:p w14:paraId="18C29647"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0.000625</w:t>
            </w:r>
          </w:p>
        </w:tc>
        <w:tc>
          <w:tcPr>
            <w:tcW w:w="242" w:type="dxa"/>
            <w:noWrap/>
            <w:hideMark/>
          </w:tcPr>
          <w:p w14:paraId="7C0BDD95"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0.00176777</w:t>
            </w:r>
          </w:p>
        </w:tc>
      </w:tr>
      <w:tr w:rsidR="00D4699C" w:rsidRPr="00E35B35" w14:paraId="13AF8538" w14:textId="77777777" w:rsidTr="001C2F7A">
        <w:trPr>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3F95DAFD" w14:textId="77777777" w:rsidR="00D4699C" w:rsidRPr="00E35B35" w:rsidRDefault="00D4699C" w:rsidP="001C2F7A">
            <w:pPr>
              <w:rPr>
                <w:rFonts w:ascii="Calibri" w:hAnsi="Calibri" w:cs="Calibri"/>
                <w:color w:val="000000"/>
                <w:sz w:val="24"/>
              </w:rPr>
            </w:pPr>
          </w:p>
        </w:tc>
        <w:tc>
          <w:tcPr>
            <w:tcW w:w="1424" w:type="dxa"/>
            <w:noWrap/>
            <w:hideMark/>
          </w:tcPr>
          <w:p w14:paraId="72FEF466"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04" w:type="dxa"/>
            <w:noWrap/>
            <w:hideMark/>
          </w:tcPr>
          <w:p w14:paraId="39F2DAC0"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Willow</w:t>
            </w:r>
          </w:p>
        </w:tc>
        <w:tc>
          <w:tcPr>
            <w:tcW w:w="1968" w:type="dxa"/>
            <w:noWrap/>
            <w:hideMark/>
          </w:tcPr>
          <w:p w14:paraId="34BECE98"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4.7575</w:t>
            </w:r>
          </w:p>
        </w:tc>
        <w:tc>
          <w:tcPr>
            <w:tcW w:w="1607" w:type="dxa"/>
            <w:noWrap/>
            <w:hideMark/>
          </w:tcPr>
          <w:p w14:paraId="170864B4"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5.487551497</w:t>
            </w:r>
          </w:p>
        </w:tc>
        <w:tc>
          <w:tcPr>
            <w:tcW w:w="1576" w:type="dxa"/>
            <w:noWrap/>
            <w:hideMark/>
          </w:tcPr>
          <w:p w14:paraId="380C0BCF"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0.123125</w:t>
            </w:r>
          </w:p>
        </w:tc>
        <w:tc>
          <w:tcPr>
            <w:tcW w:w="242" w:type="dxa"/>
            <w:noWrap/>
            <w:hideMark/>
          </w:tcPr>
          <w:p w14:paraId="412DC370"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0.17854446</w:t>
            </w:r>
          </w:p>
        </w:tc>
      </w:tr>
      <w:tr w:rsidR="00D4699C" w:rsidRPr="00E35B35" w14:paraId="2C0AD671" w14:textId="77777777" w:rsidTr="001C2F7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4F966D8A" w14:textId="77777777" w:rsidR="00D4699C" w:rsidRPr="00E35B35" w:rsidRDefault="00D4699C" w:rsidP="001C2F7A">
            <w:pPr>
              <w:rPr>
                <w:rFonts w:ascii="Calibri" w:hAnsi="Calibri" w:cs="Calibri"/>
                <w:color w:val="000000"/>
                <w:sz w:val="24"/>
              </w:rPr>
            </w:pPr>
          </w:p>
        </w:tc>
        <w:tc>
          <w:tcPr>
            <w:tcW w:w="1424" w:type="dxa"/>
            <w:noWrap/>
            <w:hideMark/>
          </w:tcPr>
          <w:p w14:paraId="58F529D0"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3</w:t>
            </w:r>
          </w:p>
        </w:tc>
        <w:tc>
          <w:tcPr>
            <w:tcW w:w="1604" w:type="dxa"/>
            <w:noWrap/>
            <w:hideMark/>
          </w:tcPr>
          <w:p w14:paraId="5051F2DE" w14:textId="77777777" w:rsidR="00D4699C" w:rsidRPr="00E35B35" w:rsidRDefault="00D4699C" w:rsidP="001C2F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Aspen</w:t>
            </w:r>
          </w:p>
        </w:tc>
        <w:tc>
          <w:tcPr>
            <w:tcW w:w="1968" w:type="dxa"/>
            <w:noWrap/>
            <w:hideMark/>
          </w:tcPr>
          <w:p w14:paraId="72DF1479"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0.003333333</w:t>
            </w:r>
          </w:p>
        </w:tc>
        <w:tc>
          <w:tcPr>
            <w:tcW w:w="1607" w:type="dxa"/>
            <w:noWrap/>
            <w:hideMark/>
          </w:tcPr>
          <w:p w14:paraId="73216063"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0.008164966</w:t>
            </w:r>
          </w:p>
        </w:tc>
        <w:tc>
          <w:tcPr>
            <w:tcW w:w="1576" w:type="dxa"/>
            <w:noWrap/>
            <w:hideMark/>
          </w:tcPr>
          <w:p w14:paraId="627BAEAC"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0.00166667</w:t>
            </w:r>
          </w:p>
        </w:tc>
        <w:tc>
          <w:tcPr>
            <w:tcW w:w="242" w:type="dxa"/>
            <w:noWrap/>
            <w:hideMark/>
          </w:tcPr>
          <w:p w14:paraId="3DE8EE4D"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0.00408248</w:t>
            </w:r>
          </w:p>
        </w:tc>
      </w:tr>
      <w:tr w:rsidR="00D4699C" w:rsidRPr="00E35B35" w14:paraId="69A0DB55" w14:textId="77777777" w:rsidTr="001C2F7A">
        <w:trPr>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36D1780E" w14:textId="77777777" w:rsidR="00D4699C" w:rsidRPr="00E35B35" w:rsidRDefault="00D4699C" w:rsidP="001C2F7A">
            <w:pPr>
              <w:rPr>
                <w:rFonts w:ascii="Calibri" w:hAnsi="Calibri" w:cs="Calibri"/>
                <w:color w:val="000000"/>
                <w:sz w:val="24"/>
              </w:rPr>
            </w:pPr>
          </w:p>
        </w:tc>
        <w:tc>
          <w:tcPr>
            <w:tcW w:w="1424" w:type="dxa"/>
            <w:noWrap/>
            <w:hideMark/>
          </w:tcPr>
          <w:p w14:paraId="1CF7841C"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04" w:type="dxa"/>
            <w:noWrap/>
            <w:hideMark/>
          </w:tcPr>
          <w:p w14:paraId="5E93E389"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Birch</w:t>
            </w:r>
          </w:p>
        </w:tc>
        <w:tc>
          <w:tcPr>
            <w:tcW w:w="1968" w:type="dxa"/>
            <w:noWrap/>
            <w:hideMark/>
          </w:tcPr>
          <w:p w14:paraId="6A8CF5E7"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5.065</w:t>
            </w:r>
          </w:p>
        </w:tc>
        <w:tc>
          <w:tcPr>
            <w:tcW w:w="1607" w:type="dxa"/>
            <w:noWrap/>
            <w:hideMark/>
          </w:tcPr>
          <w:p w14:paraId="3CC297C7"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9.584898017</w:t>
            </w:r>
          </w:p>
        </w:tc>
        <w:tc>
          <w:tcPr>
            <w:tcW w:w="1576" w:type="dxa"/>
            <w:noWrap/>
            <w:hideMark/>
          </w:tcPr>
          <w:p w14:paraId="1045869C"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0.49583333</w:t>
            </w:r>
          </w:p>
        </w:tc>
        <w:tc>
          <w:tcPr>
            <w:tcW w:w="242" w:type="dxa"/>
            <w:noWrap/>
            <w:hideMark/>
          </w:tcPr>
          <w:p w14:paraId="5649D5ED"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0.64749839</w:t>
            </w:r>
          </w:p>
        </w:tc>
      </w:tr>
      <w:tr w:rsidR="00D4699C" w:rsidRPr="00E35B35" w14:paraId="06CE2F26" w14:textId="77777777" w:rsidTr="001C2F7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5B0B3DD8" w14:textId="77777777" w:rsidR="00D4699C" w:rsidRPr="00E35B35" w:rsidRDefault="00D4699C" w:rsidP="001C2F7A">
            <w:pPr>
              <w:rPr>
                <w:rFonts w:ascii="Calibri" w:hAnsi="Calibri" w:cs="Calibri"/>
                <w:color w:val="000000"/>
                <w:sz w:val="24"/>
              </w:rPr>
            </w:pPr>
          </w:p>
        </w:tc>
        <w:tc>
          <w:tcPr>
            <w:tcW w:w="1424" w:type="dxa"/>
            <w:noWrap/>
            <w:hideMark/>
          </w:tcPr>
          <w:p w14:paraId="59506BDF" w14:textId="77777777" w:rsidR="00D4699C" w:rsidRPr="00E35B35" w:rsidRDefault="00D4699C" w:rsidP="001C2F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04" w:type="dxa"/>
            <w:noWrap/>
            <w:hideMark/>
          </w:tcPr>
          <w:p w14:paraId="7D473322" w14:textId="77777777" w:rsidR="00D4699C" w:rsidRPr="00E35B35" w:rsidRDefault="00D4699C" w:rsidP="001C2F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Black spruce</w:t>
            </w:r>
          </w:p>
        </w:tc>
        <w:tc>
          <w:tcPr>
            <w:tcW w:w="1968" w:type="dxa"/>
            <w:noWrap/>
            <w:hideMark/>
          </w:tcPr>
          <w:p w14:paraId="2F81997C"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0.153333333</w:t>
            </w:r>
          </w:p>
        </w:tc>
        <w:tc>
          <w:tcPr>
            <w:tcW w:w="1607" w:type="dxa"/>
            <w:noWrap/>
            <w:hideMark/>
          </w:tcPr>
          <w:p w14:paraId="19EA06E3"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0.232005747</w:t>
            </w:r>
          </w:p>
        </w:tc>
        <w:tc>
          <w:tcPr>
            <w:tcW w:w="1576" w:type="dxa"/>
            <w:noWrap/>
            <w:hideMark/>
          </w:tcPr>
          <w:p w14:paraId="4216E7F7"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w:t>
            </w:r>
          </w:p>
        </w:tc>
        <w:tc>
          <w:tcPr>
            <w:tcW w:w="242" w:type="dxa"/>
            <w:noWrap/>
            <w:hideMark/>
          </w:tcPr>
          <w:p w14:paraId="03CDBCBC" w14:textId="77777777" w:rsidR="00D4699C" w:rsidRPr="00E35B35" w:rsidRDefault="00D4699C" w:rsidP="001C2F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w:t>
            </w:r>
          </w:p>
        </w:tc>
      </w:tr>
      <w:tr w:rsidR="00D4699C" w:rsidRPr="00E35B35" w14:paraId="24CDC0DB" w14:textId="77777777" w:rsidTr="001C2F7A">
        <w:trPr>
          <w:trHeight w:val="334"/>
        </w:trPr>
        <w:tc>
          <w:tcPr>
            <w:cnfStyle w:val="001000000000" w:firstRow="0" w:lastRow="0" w:firstColumn="1" w:lastColumn="0" w:oddVBand="0" w:evenVBand="0" w:oddHBand="0" w:evenHBand="0" w:firstRowFirstColumn="0" w:firstRowLastColumn="0" w:lastRowFirstColumn="0" w:lastRowLastColumn="0"/>
            <w:tcW w:w="1389" w:type="dxa"/>
            <w:noWrap/>
            <w:hideMark/>
          </w:tcPr>
          <w:p w14:paraId="2EF376C9" w14:textId="77777777" w:rsidR="00D4699C" w:rsidRPr="00E35B35" w:rsidRDefault="00D4699C" w:rsidP="001C2F7A">
            <w:pPr>
              <w:rPr>
                <w:rFonts w:ascii="Calibri" w:hAnsi="Calibri" w:cs="Calibri"/>
                <w:color w:val="000000"/>
                <w:sz w:val="24"/>
              </w:rPr>
            </w:pPr>
          </w:p>
        </w:tc>
        <w:tc>
          <w:tcPr>
            <w:tcW w:w="1424" w:type="dxa"/>
            <w:noWrap/>
            <w:hideMark/>
          </w:tcPr>
          <w:p w14:paraId="4D20B66A"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04" w:type="dxa"/>
            <w:noWrap/>
            <w:hideMark/>
          </w:tcPr>
          <w:p w14:paraId="7B02DF97" w14:textId="77777777" w:rsidR="00D4699C" w:rsidRPr="00E35B35" w:rsidRDefault="00D4699C" w:rsidP="001C2F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Willow</w:t>
            </w:r>
          </w:p>
        </w:tc>
        <w:tc>
          <w:tcPr>
            <w:tcW w:w="1968" w:type="dxa"/>
            <w:noWrap/>
            <w:hideMark/>
          </w:tcPr>
          <w:p w14:paraId="384890F4"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0.7</w:t>
            </w:r>
          </w:p>
        </w:tc>
        <w:tc>
          <w:tcPr>
            <w:tcW w:w="1607" w:type="dxa"/>
            <w:noWrap/>
            <w:hideMark/>
          </w:tcPr>
          <w:p w14:paraId="52EDA619"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0.670134315</w:t>
            </w:r>
          </w:p>
        </w:tc>
        <w:tc>
          <w:tcPr>
            <w:tcW w:w="1576" w:type="dxa"/>
            <w:noWrap/>
            <w:hideMark/>
          </w:tcPr>
          <w:p w14:paraId="0209F589"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0.10166667</w:t>
            </w:r>
          </w:p>
        </w:tc>
        <w:tc>
          <w:tcPr>
            <w:tcW w:w="242" w:type="dxa"/>
            <w:noWrap/>
            <w:hideMark/>
          </w:tcPr>
          <w:p w14:paraId="531D4430" w14:textId="77777777" w:rsidR="00D4699C" w:rsidRPr="00E35B35" w:rsidRDefault="00D4699C" w:rsidP="001C2F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35B35">
              <w:rPr>
                <w:rFonts w:ascii="Calibri" w:eastAsia="Times New Roman" w:hAnsi="Calibri" w:cs="Calibri"/>
                <w:color w:val="000000"/>
              </w:rPr>
              <w:t>0.06524314</w:t>
            </w:r>
          </w:p>
        </w:tc>
      </w:tr>
    </w:tbl>
    <w:p w14:paraId="6E3CE586" w14:textId="21A3868A" w:rsidR="00D4699C" w:rsidRDefault="00D4699C" w:rsidP="004E02F4">
      <w:pPr>
        <w:autoSpaceDE w:val="0"/>
        <w:autoSpaceDN w:val="0"/>
        <w:adjustRightInd w:val="0"/>
        <w:spacing w:line="360" w:lineRule="auto"/>
        <w:ind w:firstLine="720"/>
        <w:rPr>
          <w:rFonts w:ascii="Times" w:hAnsi="Times" w:cs="Times"/>
        </w:rPr>
      </w:pPr>
    </w:p>
    <w:p w14:paraId="196D111C" w14:textId="77777777" w:rsidR="00D4699C" w:rsidRPr="004E02F4" w:rsidRDefault="00D4699C" w:rsidP="004E02F4">
      <w:pPr>
        <w:autoSpaceDE w:val="0"/>
        <w:autoSpaceDN w:val="0"/>
        <w:adjustRightInd w:val="0"/>
        <w:spacing w:line="360" w:lineRule="auto"/>
        <w:ind w:firstLine="720"/>
        <w:rPr>
          <w:rFonts w:ascii="Times" w:hAnsi="Times" w:cs="Times"/>
        </w:rPr>
      </w:pPr>
    </w:p>
    <w:sectPr w:rsidR="00D4699C" w:rsidRPr="004E02F4" w:rsidSect="00FB5F97">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03F74A0"/>
    <w:multiLevelType w:val="hybridMultilevel"/>
    <w:tmpl w:val="F482BB3E"/>
    <w:lvl w:ilvl="0" w:tplc="EA64AD46">
      <w:start w:val="1"/>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Buma">
    <w15:presenceInfo w15:providerId="Windows Live" w15:userId="1304c90f19ec6a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F97"/>
    <w:rsid w:val="00021D4F"/>
    <w:rsid w:val="00052E8C"/>
    <w:rsid w:val="0006168B"/>
    <w:rsid w:val="000630EC"/>
    <w:rsid w:val="00067A57"/>
    <w:rsid w:val="00071128"/>
    <w:rsid w:val="000952EF"/>
    <w:rsid w:val="000F05B7"/>
    <w:rsid w:val="00141F91"/>
    <w:rsid w:val="00152DE5"/>
    <w:rsid w:val="00170168"/>
    <w:rsid w:val="00197A0B"/>
    <w:rsid w:val="001B0543"/>
    <w:rsid w:val="001F33FB"/>
    <w:rsid w:val="00223C11"/>
    <w:rsid w:val="00234A8D"/>
    <w:rsid w:val="00245584"/>
    <w:rsid w:val="00251C23"/>
    <w:rsid w:val="00252F14"/>
    <w:rsid w:val="002642C7"/>
    <w:rsid w:val="00266545"/>
    <w:rsid w:val="00270CE5"/>
    <w:rsid w:val="002724DE"/>
    <w:rsid w:val="002947F4"/>
    <w:rsid w:val="002A5848"/>
    <w:rsid w:val="002C38EC"/>
    <w:rsid w:val="002D5B85"/>
    <w:rsid w:val="0030616A"/>
    <w:rsid w:val="00310DC2"/>
    <w:rsid w:val="00314454"/>
    <w:rsid w:val="00323DDB"/>
    <w:rsid w:val="00335D4F"/>
    <w:rsid w:val="003400FC"/>
    <w:rsid w:val="00343544"/>
    <w:rsid w:val="00360D1A"/>
    <w:rsid w:val="00367D66"/>
    <w:rsid w:val="0037752D"/>
    <w:rsid w:val="00394454"/>
    <w:rsid w:val="003C1747"/>
    <w:rsid w:val="003C518F"/>
    <w:rsid w:val="003D2F70"/>
    <w:rsid w:val="003D7444"/>
    <w:rsid w:val="00403443"/>
    <w:rsid w:val="004200F6"/>
    <w:rsid w:val="00441F83"/>
    <w:rsid w:val="0044443B"/>
    <w:rsid w:val="0044469F"/>
    <w:rsid w:val="004802EC"/>
    <w:rsid w:val="00484456"/>
    <w:rsid w:val="00490363"/>
    <w:rsid w:val="004957BC"/>
    <w:rsid w:val="004B6E1F"/>
    <w:rsid w:val="004C4BD8"/>
    <w:rsid w:val="004E02F4"/>
    <w:rsid w:val="004E6BCB"/>
    <w:rsid w:val="004F174E"/>
    <w:rsid w:val="004F1ACF"/>
    <w:rsid w:val="004F31FF"/>
    <w:rsid w:val="004F4296"/>
    <w:rsid w:val="004F42C3"/>
    <w:rsid w:val="004F4DDD"/>
    <w:rsid w:val="005211A9"/>
    <w:rsid w:val="005212D8"/>
    <w:rsid w:val="00550064"/>
    <w:rsid w:val="00567CB0"/>
    <w:rsid w:val="00592406"/>
    <w:rsid w:val="005D12EA"/>
    <w:rsid w:val="005F0E2F"/>
    <w:rsid w:val="005F1E50"/>
    <w:rsid w:val="00641356"/>
    <w:rsid w:val="006526DC"/>
    <w:rsid w:val="00653066"/>
    <w:rsid w:val="00667751"/>
    <w:rsid w:val="006844FE"/>
    <w:rsid w:val="006C41C4"/>
    <w:rsid w:val="006D2D16"/>
    <w:rsid w:val="006D3BF6"/>
    <w:rsid w:val="006E130C"/>
    <w:rsid w:val="006E213B"/>
    <w:rsid w:val="006F0BA7"/>
    <w:rsid w:val="006F4CC8"/>
    <w:rsid w:val="00702977"/>
    <w:rsid w:val="00715F09"/>
    <w:rsid w:val="0072584D"/>
    <w:rsid w:val="00726631"/>
    <w:rsid w:val="00734231"/>
    <w:rsid w:val="00790D2A"/>
    <w:rsid w:val="007B08A7"/>
    <w:rsid w:val="007C2A37"/>
    <w:rsid w:val="007D16CA"/>
    <w:rsid w:val="007D4849"/>
    <w:rsid w:val="007E1443"/>
    <w:rsid w:val="008010B3"/>
    <w:rsid w:val="00813347"/>
    <w:rsid w:val="0083761E"/>
    <w:rsid w:val="00855AF0"/>
    <w:rsid w:val="008678B9"/>
    <w:rsid w:val="008773C8"/>
    <w:rsid w:val="0089018F"/>
    <w:rsid w:val="008919A3"/>
    <w:rsid w:val="00893A45"/>
    <w:rsid w:val="008A3C1F"/>
    <w:rsid w:val="008E4B4A"/>
    <w:rsid w:val="008E52A5"/>
    <w:rsid w:val="008F0AF5"/>
    <w:rsid w:val="00910EDC"/>
    <w:rsid w:val="00913902"/>
    <w:rsid w:val="00916905"/>
    <w:rsid w:val="00920D1E"/>
    <w:rsid w:val="009237CC"/>
    <w:rsid w:val="00923E2F"/>
    <w:rsid w:val="009335C4"/>
    <w:rsid w:val="00937B3E"/>
    <w:rsid w:val="0094312D"/>
    <w:rsid w:val="00950B73"/>
    <w:rsid w:val="00961681"/>
    <w:rsid w:val="009A0AC8"/>
    <w:rsid w:val="009A56DC"/>
    <w:rsid w:val="009D232B"/>
    <w:rsid w:val="009F67AA"/>
    <w:rsid w:val="00A02B2E"/>
    <w:rsid w:val="00A32F57"/>
    <w:rsid w:val="00A37C5A"/>
    <w:rsid w:val="00A40F7B"/>
    <w:rsid w:val="00A460BE"/>
    <w:rsid w:val="00A52623"/>
    <w:rsid w:val="00A53171"/>
    <w:rsid w:val="00A5405C"/>
    <w:rsid w:val="00A63AB0"/>
    <w:rsid w:val="00A71685"/>
    <w:rsid w:val="00A72A7F"/>
    <w:rsid w:val="00A80C03"/>
    <w:rsid w:val="00AA7A98"/>
    <w:rsid w:val="00AB0FB2"/>
    <w:rsid w:val="00AC35E4"/>
    <w:rsid w:val="00AD5116"/>
    <w:rsid w:val="00AF6335"/>
    <w:rsid w:val="00B22D00"/>
    <w:rsid w:val="00B25817"/>
    <w:rsid w:val="00B34344"/>
    <w:rsid w:val="00B354C0"/>
    <w:rsid w:val="00B40FED"/>
    <w:rsid w:val="00B51FF0"/>
    <w:rsid w:val="00B830C5"/>
    <w:rsid w:val="00BA4135"/>
    <w:rsid w:val="00BB0B41"/>
    <w:rsid w:val="00BC03F2"/>
    <w:rsid w:val="00BE3B8A"/>
    <w:rsid w:val="00BF1A73"/>
    <w:rsid w:val="00C04272"/>
    <w:rsid w:val="00C051C5"/>
    <w:rsid w:val="00C139D1"/>
    <w:rsid w:val="00C20BBC"/>
    <w:rsid w:val="00C643A0"/>
    <w:rsid w:val="00C703C0"/>
    <w:rsid w:val="00CA3448"/>
    <w:rsid w:val="00CB7120"/>
    <w:rsid w:val="00CC035D"/>
    <w:rsid w:val="00CD502F"/>
    <w:rsid w:val="00CD6626"/>
    <w:rsid w:val="00D04985"/>
    <w:rsid w:val="00D06A09"/>
    <w:rsid w:val="00D13588"/>
    <w:rsid w:val="00D14108"/>
    <w:rsid w:val="00D2671C"/>
    <w:rsid w:val="00D26A6C"/>
    <w:rsid w:val="00D34495"/>
    <w:rsid w:val="00D3618E"/>
    <w:rsid w:val="00D36EE1"/>
    <w:rsid w:val="00D4699C"/>
    <w:rsid w:val="00D57893"/>
    <w:rsid w:val="00D65559"/>
    <w:rsid w:val="00D80A5B"/>
    <w:rsid w:val="00D9634E"/>
    <w:rsid w:val="00DB3494"/>
    <w:rsid w:val="00DE175D"/>
    <w:rsid w:val="00DE3451"/>
    <w:rsid w:val="00DE4B83"/>
    <w:rsid w:val="00DF1EE5"/>
    <w:rsid w:val="00E047D4"/>
    <w:rsid w:val="00E05AC9"/>
    <w:rsid w:val="00E20B0C"/>
    <w:rsid w:val="00E30528"/>
    <w:rsid w:val="00E35479"/>
    <w:rsid w:val="00E9477D"/>
    <w:rsid w:val="00E97C95"/>
    <w:rsid w:val="00EA0721"/>
    <w:rsid w:val="00EA3A1C"/>
    <w:rsid w:val="00EA59AB"/>
    <w:rsid w:val="00EE41A1"/>
    <w:rsid w:val="00F372EC"/>
    <w:rsid w:val="00F41D2B"/>
    <w:rsid w:val="00F425EB"/>
    <w:rsid w:val="00F6410B"/>
    <w:rsid w:val="00F75A25"/>
    <w:rsid w:val="00F87A69"/>
    <w:rsid w:val="00F90E57"/>
    <w:rsid w:val="00FB5F97"/>
    <w:rsid w:val="00FD168B"/>
    <w:rsid w:val="00FD6589"/>
    <w:rsid w:val="00FF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9AC5"/>
  <w15:chartTrackingRefBased/>
  <w15:docId w15:val="{E00F3284-489B-4F13-ADC2-5DED4B55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B5F97"/>
  </w:style>
  <w:style w:type="character" w:styleId="CommentReference">
    <w:name w:val="annotation reference"/>
    <w:basedOn w:val="DefaultParagraphFont"/>
    <w:uiPriority w:val="99"/>
    <w:semiHidden/>
    <w:unhideWhenUsed/>
    <w:rsid w:val="00D36EE1"/>
    <w:rPr>
      <w:sz w:val="16"/>
      <w:szCs w:val="16"/>
    </w:rPr>
  </w:style>
  <w:style w:type="paragraph" w:styleId="CommentText">
    <w:name w:val="annotation text"/>
    <w:basedOn w:val="Normal"/>
    <w:link w:val="CommentTextChar"/>
    <w:uiPriority w:val="99"/>
    <w:unhideWhenUsed/>
    <w:rsid w:val="00D36EE1"/>
    <w:rPr>
      <w:sz w:val="20"/>
      <w:szCs w:val="20"/>
    </w:rPr>
  </w:style>
  <w:style w:type="character" w:customStyle="1" w:styleId="CommentTextChar">
    <w:name w:val="Comment Text Char"/>
    <w:basedOn w:val="DefaultParagraphFont"/>
    <w:link w:val="CommentText"/>
    <w:uiPriority w:val="99"/>
    <w:rsid w:val="00D36EE1"/>
    <w:rPr>
      <w:sz w:val="20"/>
      <w:szCs w:val="20"/>
    </w:rPr>
  </w:style>
  <w:style w:type="paragraph" w:styleId="CommentSubject">
    <w:name w:val="annotation subject"/>
    <w:basedOn w:val="CommentText"/>
    <w:next w:val="CommentText"/>
    <w:link w:val="CommentSubjectChar"/>
    <w:uiPriority w:val="99"/>
    <w:semiHidden/>
    <w:unhideWhenUsed/>
    <w:rsid w:val="00D36EE1"/>
    <w:rPr>
      <w:b/>
      <w:bCs/>
    </w:rPr>
  </w:style>
  <w:style w:type="character" w:customStyle="1" w:styleId="CommentSubjectChar">
    <w:name w:val="Comment Subject Char"/>
    <w:basedOn w:val="CommentTextChar"/>
    <w:link w:val="CommentSubject"/>
    <w:uiPriority w:val="99"/>
    <w:semiHidden/>
    <w:rsid w:val="00D36EE1"/>
    <w:rPr>
      <w:b/>
      <w:bCs/>
      <w:sz w:val="20"/>
      <w:szCs w:val="20"/>
    </w:rPr>
  </w:style>
  <w:style w:type="paragraph" w:styleId="BalloonText">
    <w:name w:val="Balloon Text"/>
    <w:basedOn w:val="Normal"/>
    <w:link w:val="BalloonTextChar"/>
    <w:uiPriority w:val="99"/>
    <w:semiHidden/>
    <w:unhideWhenUsed/>
    <w:rsid w:val="00D36EE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6EE1"/>
    <w:rPr>
      <w:rFonts w:ascii="Times New Roman" w:hAnsi="Times New Roman" w:cs="Times New Roman"/>
      <w:sz w:val="18"/>
      <w:szCs w:val="18"/>
    </w:rPr>
  </w:style>
  <w:style w:type="character" w:styleId="PlaceholderText">
    <w:name w:val="Placeholder Text"/>
    <w:basedOn w:val="DefaultParagraphFont"/>
    <w:uiPriority w:val="99"/>
    <w:semiHidden/>
    <w:rsid w:val="0089018F"/>
    <w:rPr>
      <w:color w:val="808080"/>
    </w:rPr>
  </w:style>
  <w:style w:type="paragraph" w:styleId="Revision">
    <w:name w:val="Revision"/>
    <w:hidden/>
    <w:uiPriority w:val="99"/>
    <w:semiHidden/>
    <w:rsid w:val="004200F6"/>
  </w:style>
  <w:style w:type="table" w:styleId="TableGrid">
    <w:name w:val="Table Grid"/>
    <w:basedOn w:val="TableNormal"/>
    <w:uiPriority w:val="39"/>
    <w:rsid w:val="005F0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F0E2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2724DE"/>
    <w:rPr>
      <w:color w:val="0563C1" w:themeColor="hyperlink"/>
      <w:u w:val="single"/>
    </w:rPr>
  </w:style>
  <w:style w:type="character" w:customStyle="1" w:styleId="UnresolvedMention1">
    <w:name w:val="Unresolved Mention1"/>
    <w:basedOn w:val="DefaultParagraphFont"/>
    <w:uiPriority w:val="99"/>
    <w:semiHidden/>
    <w:unhideWhenUsed/>
    <w:rsid w:val="002724DE"/>
    <w:rPr>
      <w:color w:val="605E5C"/>
      <w:shd w:val="clear" w:color="auto" w:fill="E1DFDD"/>
    </w:rPr>
  </w:style>
  <w:style w:type="paragraph" w:styleId="ListParagraph">
    <w:name w:val="List Paragraph"/>
    <w:basedOn w:val="Normal"/>
    <w:uiPriority w:val="34"/>
    <w:qFormat/>
    <w:rsid w:val="009D232B"/>
    <w:pPr>
      <w:ind w:left="720"/>
      <w:contextualSpacing/>
    </w:pPr>
  </w:style>
  <w:style w:type="character" w:styleId="FollowedHyperlink">
    <w:name w:val="FollowedHyperlink"/>
    <w:basedOn w:val="DefaultParagraphFont"/>
    <w:uiPriority w:val="99"/>
    <w:semiHidden/>
    <w:unhideWhenUsed/>
    <w:rsid w:val="007D4849"/>
    <w:rPr>
      <w:color w:val="954F72" w:themeColor="followedHyperlink"/>
      <w:u w:val="single"/>
    </w:rPr>
  </w:style>
  <w:style w:type="table" w:customStyle="1" w:styleId="PlainTable51">
    <w:name w:val="Plain Table 51"/>
    <w:basedOn w:val="TableNormal"/>
    <w:next w:val="PlainTable5"/>
    <w:uiPriority w:val="45"/>
    <w:rsid w:val="00D4699C"/>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9903">
      <w:bodyDiv w:val="1"/>
      <w:marLeft w:val="0"/>
      <w:marRight w:val="0"/>
      <w:marTop w:val="0"/>
      <w:marBottom w:val="0"/>
      <w:divBdr>
        <w:top w:val="none" w:sz="0" w:space="0" w:color="auto"/>
        <w:left w:val="none" w:sz="0" w:space="0" w:color="auto"/>
        <w:bottom w:val="none" w:sz="0" w:space="0" w:color="auto"/>
        <w:right w:val="none" w:sz="0" w:space="0" w:color="auto"/>
      </w:divBdr>
    </w:div>
    <w:div w:id="114376562">
      <w:bodyDiv w:val="1"/>
      <w:marLeft w:val="0"/>
      <w:marRight w:val="0"/>
      <w:marTop w:val="0"/>
      <w:marBottom w:val="0"/>
      <w:divBdr>
        <w:top w:val="none" w:sz="0" w:space="0" w:color="auto"/>
        <w:left w:val="none" w:sz="0" w:space="0" w:color="auto"/>
        <w:bottom w:val="none" w:sz="0" w:space="0" w:color="auto"/>
        <w:right w:val="none" w:sz="0" w:space="0" w:color="auto"/>
      </w:divBdr>
    </w:div>
    <w:div w:id="554858611">
      <w:bodyDiv w:val="1"/>
      <w:marLeft w:val="0"/>
      <w:marRight w:val="0"/>
      <w:marTop w:val="0"/>
      <w:marBottom w:val="0"/>
      <w:divBdr>
        <w:top w:val="none" w:sz="0" w:space="0" w:color="auto"/>
        <w:left w:val="none" w:sz="0" w:space="0" w:color="auto"/>
        <w:bottom w:val="none" w:sz="0" w:space="0" w:color="auto"/>
        <w:right w:val="none" w:sz="0" w:space="0" w:color="auto"/>
      </w:divBdr>
    </w:div>
    <w:div w:id="708998042">
      <w:bodyDiv w:val="1"/>
      <w:marLeft w:val="0"/>
      <w:marRight w:val="0"/>
      <w:marTop w:val="0"/>
      <w:marBottom w:val="0"/>
      <w:divBdr>
        <w:top w:val="none" w:sz="0" w:space="0" w:color="auto"/>
        <w:left w:val="none" w:sz="0" w:space="0" w:color="auto"/>
        <w:bottom w:val="none" w:sz="0" w:space="0" w:color="auto"/>
        <w:right w:val="none" w:sz="0" w:space="0" w:color="auto"/>
      </w:divBdr>
    </w:div>
    <w:div w:id="739669976">
      <w:bodyDiv w:val="1"/>
      <w:marLeft w:val="0"/>
      <w:marRight w:val="0"/>
      <w:marTop w:val="0"/>
      <w:marBottom w:val="0"/>
      <w:divBdr>
        <w:top w:val="none" w:sz="0" w:space="0" w:color="auto"/>
        <w:left w:val="none" w:sz="0" w:space="0" w:color="auto"/>
        <w:bottom w:val="none" w:sz="0" w:space="0" w:color="auto"/>
        <w:right w:val="none" w:sz="0" w:space="0" w:color="auto"/>
      </w:divBdr>
    </w:div>
    <w:div w:id="845823685">
      <w:bodyDiv w:val="1"/>
      <w:marLeft w:val="0"/>
      <w:marRight w:val="0"/>
      <w:marTop w:val="0"/>
      <w:marBottom w:val="0"/>
      <w:divBdr>
        <w:top w:val="none" w:sz="0" w:space="0" w:color="auto"/>
        <w:left w:val="none" w:sz="0" w:space="0" w:color="auto"/>
        <w:bottom w:val="none" w:sz="0" w:space="0" w:color="auto"/>
        <w:right w:val="none" w:sz="0" w:space="0" w:color="auto"/>
      </w:divBdr>
      <w:divsChild>
        <w:div w:id="1131828741">
          <w:marLeft w:val="0"/>
          <w:marRight w:val="0"/>
          <w:marTop w:val="0"/>
          <w:marBottom w:val="0"/>
          <w:divBdr>
            <w:top w:val="none" w:sz="0" w:space="0" w:color="auto"/>
            <w:left w:val="none" w:sz="0" w:space="0" w:color="auto"/>
            <w:bottom w:val="none" w:sz="0" w:space="0" w:color="auto"/>
            <w:right w:val="none" w:sz="0" w:space="0" w:color="auto"/>
          </w:divBdr>
        </w:div>
      </w:divsChild>
    </w:div>
    <w:div w:id="1087114362">
      <w:bodyDiv w:val="1"/>
      <w:marLeft w:val="0"/>
      <w:marRight w:val="0"/>
      <w:marTop w:val="0"/>
      <w:marBottom w:val="0"/>
      <w:divBdr>
        <w:top w:val="none" w:sz="0" w:space="0" w:color="auto"/>
        <w:left w:val="none" w:sz="0" w:space="0" w:color="auto"/>
        <w:bottom w:val="none" w:sz="0" w:space="0" w:color="auto"/>
        <w:right w:val="none" w:sz="0" w:space="0" w:color="auto"/>
      </w:divBdr>
      <w:divsChild>
        <w:div w:id="2046251931">
          <w:marLeft w:val="0"/>
          <w:marRight w:val="0"/>
          <w:marTop w:val="0"/>
          <w:marBottom w:val="0"/>
          <w:divBdr>
            <w:top w:val="none" w:sz="0" w:space="0" w:color="auto"/>
            <w:left w:val="none" w:sz="0" w:space="0" w:color="auto"/>
            <w:bottom w:val="none" w:sz="0" w:space="0" w:color="auto"/>
            <w:right w:val="none" w:sz="0" w:space="0" w:color="auto"/>
          </w:divBdr>
        </w:div>
      </w:divsChild>
    </w:div>
    <w:div w:id="1675183928">
      <w:bodyDiv w:val="1"/>
      <w:marLeft w:val="0"/>
      <w:marRight w:val="0"/>
      <w:marTop w:val="0"/>
      <w:marBottom w:val="0"/>
      <w:divBdr>
        <w:top w:val="none" w:sz="0" w:space="0" w:color="auto"/>
        <w:left w:val="none" w:sz="0" w:space="0" w:color="auto"/>
        <w:bottom w:val="none" w:sz="0" w:space="0" w:color="auto"/>
        <w:right w:val="none" w:sz="0" w:space="0" w:color="auto"/>
      </w:divBdr>
    </w:div>
    <w:div w:id="1795706429">
      <w:bodyDiv w:val="1"/>
      <w:marLeft w:val="0"/>
      <w:marRight w:val="0"/>
      <w:marTop w:val="0"/>
      <w:marBottom w:val="0"/>
      <w:divBdr>
        <w:top w:val="none" w:sz="0" w:space="0" w:color="auto"/>
        <w:left w:val="none" w:sz="0" w:space="0" w:color="auto"/>
        <w:bottom w:val="none" w:sz="0" w:space="0" w:color="auto"/>
        <w:right w:val="none" w:sz="0" w:space="0" w:color="auto"/>
      </w:divBdr>
    </w:div>
    <w:div w:id="207581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113A4-799A-4414-BD10-21B194DAE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4415</Words>
  <Characters>25172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Brian Buma</cp:lastModifiedBy>
  <cp:revision>2</cp:revision>
  <cp:lastPrinted>2019-11-04T18:39:00Z</cp:lastPrinted>
  <dcterms:created xsi:type="dcterms:W3CDTF">2019-11-05T23:46:00Z</dcterms:created>
  <dcterms:modified xsi:type="dcterms:W3CDTF">2019-11-05T23:46:00Z</dcterms:modified>
</cp:coreProperties>
</file>